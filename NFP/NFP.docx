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4B755" w14:textId="77777777" w:rsidR="006072E5" w:rsidRDefault="00746D2B">
      <w:pPr>
        <w:pStyle w:val="Title"/>
        <w:widowControl/>
      </w:pPr>
      <w:r>
        <w:t>Hybrid Model: Zone Infiltration and People Count</w:t>
      </w:r>
    </w:p>
    <w:p w14:paraId="174A2A72" w14:textId="77777777" w:rsidR="006072E5" w:rsidRDefault="00746D2B">
      <w:pPr>
        <w:pStyle w:val="author"/>
        <w:widowControl/>
        <w:ind w:firstLine="340"/>
      </w:pPr>
      <w:r>
        <w:t>Han Li</w:t>
      </w:r>
    </w:p>
    <w:p w14:paraId="134B26D7" w14:textId="77777777" w:rsidR="006072E5" w:rsidRDefault="00746D2B">
      <w:pPr>
        <w:pStyle w:val="author"/>
        <w:widowControl/>
        <w:ind w:firstLine="340"/>
      </w:pPr>
      <w:r>
        <w:fldChar w:fldCharType="begin"/>
      </w:r>
      <w:r>
        <w:instrText>date</w:instrText>
      </w:r>
      <w:r>
        <w:fldChar w:fldCharType="separate"/>
      </w:r>
      <w:r w:rsidR="005C0266">
        <w:t>11/8/2018</w:t>
      </w:r>
      <w:r>
        <w:fldChar w:fldCharType="end"/>
      </w:r>
    </w:p>
    <w:p w14:paraId="451DCE43" w14:textId="77777777" w:rsidR="006072E5" w:rsidRDefault="00746D2B">
      <w:pPr>
        <w:pStyle w:val="Heading2"/>
        <w:widowControl/>
      </w:pPr>
      <w:r>
        <w:t>1</w:t>
      </w:r>
      <w:r w:rsidR="005C0266">
        <w:t xml:space="preserve"> </w:t>
      </w:r>
      <w:r>
        <w:t>Justification for Feature Update</w:t>
      </w:r>
    </w:p>
    <w:p w14:paraId="237EB71C" w14:textId="77777777" w:rsidR="005C0266" w:rsidRPr="00CF0623" w:rsidRDefault="005C0266" w:rsidP="005C0266">
      <w:r w:rsidRPr="00CF0623">
        <w:t>The proposed new feature improves the current HybridModel object which utilizes inverse modeling algo</w:t>
      </w:r>
      <w:del w:id="0" w:author="Tianzhen Hong" w:date="2018-10-28T20:24:00Z">
        <w:r w:rsidRPr="00CF0623" w:rsidDel="00503D03">
          <w:delText xml:space="preserve">- </w:delText>
        </w:r>
      </w:del>
      <w:r w:rsidRPr="00CF0623">
        <w:t>rithms based on the zone heat, moisture, and contaminant balance equations.</w:t>
      </w:r>
      <w:r>
        <w:t xml:space="preserve"> </w:t>
      </w:r>
      <w:r w:rsidRPr="00CF0623">
        <w:t>The current HybridModel feature use</w:t>
      </w:r>
      <w:ins w:id="1" w:author="Tianzhen Hong" w:date="2018-10-28T20:24:00Z">
        <w:r>
          <w:t>s</w:t>
        </w:r>
      </w:ins>
      <w:r w:rsidRPr="00CF0623">
        <w:t xml:space="preserve"> </w:t>
      </w:r>
      <w:del w:id="2" w:author="Tianzhen Hong" w:date="2018-10-28T20:24:00Z">
        <w:r w:rsidRPr="00CF0623" w:rsidDel="00503D03">
          <w:delText xml:space="preserve">easily </w:delText>
        </w:r>
      </w:del>
      <w:r w:rsidRPr="00CF0623">
        <w:t>measur</w:t>
      </w:r>
      <w:ins w:id="3" w:author="Tianzhen Hong" w:date="2018-10-28T20:25:00Z">
        <w:r>
          <w:t>ed</w:t>
        </w:r>
      </w:ins>
      <w:del w:id="4" w:author="Tianzhen Hong" w:date="2018-10-28T20:25:00Z">
        <w:r w:rsidRPr="00CF0623" w:rsidDel="00503D03">
          <w:delText>able</w:delText>
        </w:r>
      </w:del>
      <w:r w:rsidRPr="00CF0623">
        <w:t xml:space="preserve"> zone air temperature to </w:t>
      </w:r>
      <w:ins w:id="5" w:author="Tianzhen Hong" w:date="2018-10-28T20:25:00Z">
        <w:r>
          <w:t xml:space="preserve">inversely </w:t>
        </w:r>
      </w:ins>
      <w:r w:rsidRPr="00CF0623">
        <w:t xml:space="preserve">solve </w:t>
      </w:r>
      <w:ins w:id="6" w:author="Tianzhen Hong" w:date="2018-10-28T20:25:00Z">
        <w:r>
          <w:t xml:space="preserve">the </w:t>
        </w:r>
      </w:ins>
      <w:r w:rsidRPr="00CF0623">
        <w:t xml:space="preserve">zone internal thermal mass or air infiltration rate assuming the HVAC system is </w:t>
      </w:r>
      <w:ins w:id="7" w:author="Tianzhen Hong" w:date="2018-10-28T20:25:00Z">
        <w:r>
          <w:t xml:space="preserve">off and zone is </w:t>
        </w:r>
      </w:ins>
      <w:r w:rsidRPr="00CF0623">
        <w:t>in free-floating mode.</w:t>
      </w:r>
      <w:r>
        <w:t xml:space="preserve"> </w:t>
      </w:r>
      <w:r w:rsidRPr="00CF0623">
        <w:t xml:space="preserve">The new HybridModel feature allows additional parameters such as </w:t>
      </w:r>
      <w:ins w:id="8" w:author="Tianzhen Hong" w:date="2018-10-28T20:26:00Z">
        <w:r>
          <w:t xml:space="preserve">the measured </w:t>
        </w:r>
      </w:ins>
      <w:r w:rsidRPr="00CF0623">
        <w:t>zone air humidity ratio and CO2</w:t>
      </w:r>
      <w:r>
        <w:t xml:space="preserve"> </w:t>
      </w:r>
      <w:r w:rsidRPr="00CF0623">
        <w:t xml:space="preserve">concentration as the input </w:t>
      </w:r>
      <w:ins w:id="9" w:author="Tianzhen Hong" w:date="2018-10-28T20:26:00Z">
        <w:r>
          <w:t>to</w:t>
        </w:r>
      </w:ins>
      <w:del w:id="10" w:author="Tianzhen Hong" w:date="2018-10-28T20:26:00Z">
        <w:r w:rsidRPr="00CF0623" w:rsidDel="00503D03">
          <w:delText>of</w:delText>
        </w:r>
      </w:del>
      <w:r w:rsidRPr="00CF0623">
        <w:t xml:space="preserve"> the inverse modeling algorithms to solve </w:t>
      </w:r>
      <w:ins w:id="11" w:author="Tianzhen Hong" w:date="2018-10-28T20:26:00Z">
        <w:r>
          <w:t xml:space="preserve">the </w:t>
        </w:r>
      </w:ins>
      <w:r w:rsidRPr="00CF0623">
        <w:t xml:space="preserve">highly uncertain parameters </w:t>
      </w:r>
      <w:ins w:id="12" w:author="Tianzhen Hong" w:date="2018-10-28T20:26:00Z">
        <w:r>
          <w:t>such as</w:t>
        </w:r>
      </w:ins>
      <w:del w:id="13" w:author="Tianzhen Hong" w:date="2018-10-28T20:26:00Z">
        <w:r w:rsidRPr="00CF0623" w:rsidDel="00503D03">
          <w:delText>like</w:delText>
        </w:r>
      </w:del>
      <w:r w:rsidRPr="00CF0623">
        <w:t xml:space="preserve"> air infiltration and people count.</w:t>
      </w:r>
      <w:r>
        <w:t xml:space="preserve"> </w:t>
      </w:r>
      <w:r w:rsidRPr="00CF0623">
        <w:t xml:space="preserve">Depending on the availability of </w:t>
      </w:r>
      <w:ins w:id="14" w:author="Tianzhen Hong" w:date="2018-10-28T20:27:00Z">
        <w:r>
          <w:t xml:space="preserve">the measured </w:t>
        </w:r>
      </w:ins>
      <w:r w:rsidRPr="00CF0623">
        <w:t>zone</w:t>
      </w:r>
      <w:r>
        <w:t xml:space="preserve"> </w:t>
      </w:r>
      <w:r w:rsidRPr="00CF0623">
        <w:t>supply</w:t>
      </w:r>
      <w:r>
        <w:t xml:space="preserve"> </w:t>
      </w:r>
      <w:r w:rsidRPr="00CF0623">
        <w:t>air</w:t>
      </w:r>
      <w:r>
        <w:t xml:space="preserve"> </w:t>
      </w:r>
      <w:r w:rsidRPr="00CF0623">
        <w:t>parameters</w:t>
      </w:r>
      <w:r>
        <w:t xml:space="preserve"> </w:t>
      </w:r>
      <w:r w:rsidRPr="00CF0623">
        <w:t>(i.e.,</w:t>
      </w:r>
      <w:r>
        <w:t xml:space="preserve"> </w:t>
      </w:r>
      <w:r w:rsidRPr="00CF0623">
        <w:t>supply air</w:t>
      </w:r>
      <w:r>
        <w:t xml:space="preserve"> </w:t>
      </w:r>
      <w:r w:rsidRPr="00CF0623">
        <w:t>flow rate,</w:t>
      </w:r>
      <w:r>
        <w:t xml:space="preserve"> </w:t>
      </w:r>
      <w:r w:rsidRPr="00CF0623">
        <w:t>supply</w:t>
      </w:r>
      <w:r>
        <w:t xml:space="preserve"> </w:t>
      </w:r>
      <w:r w:rsidRPr="00CF0623">
        <w:t>air</w:t>
      </w:r>
      <w:r>
        <w:t xml:space="preserve"> </w:t>
      </w:r>
      <w:r w:rsidRPr="00CF0623">
        <w:t>temperature,</w:t>
      </w:r>
      <w:r>
        <w:t xml:space="preserve"> </w:t>
      </w:r>
      <w:r w:rsidRPr="00CF0623">
        <w:t>supply</w:t>
      </w:r>
      <w:r>
        <w:t xml:space="preserve"> </w:t>
      </w:r>
      <w:r w:rsidRPr="00CF0623">
        <w:t>air humidity ratio, and supply air CO2</w:t>
      </w:r>
      <w:r>
        <w:t xml:space="preserve"> </w:t>
      </w:r>
      <w:r w:rsidRPr="00CF0623">
        <w:t>concentration)</w:t>
      </w:r>
      <w:del w:id="15" w:author="Tianzhen Hong" w:date="2018-10-28T20:27:00Z">
        <w:r w:rsidRPr="00CF0623" w:rsidDel="00503D03">
          <w:delText xml:space="preserve"> measurements</w:delText>
        </w:r>
      </w:del>
      <w:r w:rsidRPr="00CF0623">
        <w:t>, the new HybridModel feature can solve air</w:t>
      </w:r>
      <w:r>
        <w:t xml:space="preserve"> </w:t>
      </w:r>
      <w:r w:rsidRPr="00CF0623">
        <w:t>infiltration</w:t>
      </w:r>
      <w:r>
        <w:t xml:space="preserve"> </w:t>
      </w:r>
      <w:r w:rsidRPr="00CF0623">
        <w:t>and</w:t>
      </w:r>
      <w:r>
        <w:t xml:space="preserve"> </w:t>
      </w:r>
      <w:r w:rsidRPr="00CF0623">
        <w:t>people</w:t>
      </w:r>
      <w:r>
        <w:t xml:space="preserve"> </w:t>
      </w:r>
      <w:r w:rsidRPr="00CF0623">
        <w:t>count</w:t>
      </w:r>
      <w:r>
        <w:t xml:space="preserve"> </w:t>
      </w:r>
      <w:r w:rsidRPr="00CF0623">
        <w:t>for</w:t>
      </w:r>
      <w:r>
        <w:t xml:space="preserve"> </w:t>
      </w:r>
      <w:r w:rsidRPr="00CF0623">
        <w:t>both</w:t>
      </w:r>
      <w:r>
        <w:t xml:space="preserve"> </w:t>
      </w:r>
      <w:r w:rsidRPr="00CF0623">
        <w:t>HVAC-off</w:t>
      </w:r>
      <w:r>
        <w:t xml:space="preserve"> </w:t>
      </w:r>
      <w:r w:rsidRPr="00CF0623">
        <w:t>mode</w:t>
      </w:r>
      <w:r>
        <w:t xml:space="preserve"> </w:t>
      </w:r>
      <w:r w:rsidRPr="00CF0623">
        <w:t>and</w:t>
      </w:r>
      <w:r>
        <w:t xml:space="preserve"> </w:t>
      </w:r>
      <w:r w:rsidRPr="00CF0623">
        <w:t>HVAC-on</w:t>
      </w:r>
      <w:r>
        <w:t xml:space="preserve"> </w:t>
      </w:r>
      <w:r w:rsidRPr="00CF0623">
        <w:t>mode.</w:t>
      </w:r>
      <w:r>
        <w:t xml:space="preserve"> </w:t>
      </w:r>
      <w:r w:rsidRPr="00CF0623">
        <w:t xml:space="preserve"> The</w:t>
      </w:r>
      <w:r>
        <w:t xml:space="preserve"> </w:t>
      </w:r>
      <w:r w:rsidRPr="00CF0623">
        <w:t>hybrid</w:t>
      </w:r>
      <w:r>
        <w:t xml:space="preserve"> </w:t>
      </w:r>
      <w:r w:rsidRPr="00CF0623">
        <w:t>approach keeps the virtue of the physics-based model and tak</w:t>
      </w:r>
      <w:ins w:id="16" w:author="Tianzhen Hong" w:date="2018-10-28T20:28:00Z">
        <w:r>
          <w:t>es</w:t>
        </w:r>
      </w:ins>
      <w:del w:id="17" w:author="Tianzhen Hong" w:date="2018-10-28T20:28:00Z">
        <w:r w:rsidRPr="00CF0623" w:rsidDel="00503D03">
          <w:delText>ing</w:delText>
        </w:r>
      </w:del>
      <w:r w:rsidRPr="00CF0623">
        <w:t xml:space="preserve"> advantage of more measured buildings data which </w:t>
      </w:r>
      <w:ins w:id="18" w:author="Tianzhen Hong" w:date="2018-10-28T20:28:00Z">
        <w:r>
          <w:t>become</w:t>
        </w:r>
      </w:ins>
      <w:del w:id="19" w:author="Tianzhen Hong" w:date="2018-10-28T20:28:00Z">
        <w:r w:rsidRPr="00CF0623" w:rsidDel="00503D03">
          <w:delText>is</w:delText>
        </w:r>
      </w:del>
      <w:r>
        <w:t xml:space="preserve"> </w:t>
      </w:r>
      <w:r w:rsidRPr="00CF0623">
        <w:t>available</w:t>
      </w:r>
      <w:r>
        <w:t xml:space="preserve"> </w:t>
      </w:r>
      <w:r w:rsidRPr="00CF0623">
        <w:t>nowadays</w:t>
      </w:r>
      <w:r>
        <w:t xml:space="preserve"> </w:t>
      </w:r>
      <w:r w:rsidRPr="00CF0623">
        <w:t>due</w:t>
      </w:r>
      <w:r>
        <w:t xml:space="preserve"> </w:t>
      </w:r>
      <w:r w:rsidRPr="00CF0623">
        <w:t>to</w:t>
      </w:r>
      <w:r>
        <w:t xml:space="preserve"> </w:t>
      </w:r>
      <w:r w:rsidRPr="00CF0623">
        <w:t>the</w:t>
      </w:r>
      <w:r>
        <w:t xml:space="preserve"> </w:t>
      </w:r>
      <w:r w:rsidRPr="00CF0623">
        <w:t>wide</w:t>
      </w:r>
      <w:r>
        <w:t xml:space="preserve"> </w:t>
      </w:r>
      <w:ins w:id="20" w:author="Tianzhen Hong" w:date="2018-10-28T20:28:00Z">
        <w:r>
          <w:t>adoption</w:t>
        </w:r>
      </w:ins>
      <w:del w:id="21" w:author="Tianzhen Hong" w:date="2018-10-28T20:28:00Z">
        <w:r w:rsidRPr="00CF0623" w:rsidDel="00503D03">
          <w:delText>use</w:delText>
        </w:r>
      </w:del>
      <w:r>
        <w:t xml:space="preserve"> </w:t>
      </w:r>
      <w:r w:rsidRPr="00CF0623">
        <w:t>of</w:t>
      </w:r>
      <w:r>
        <w:t xml:space="preserve"> </w:t>
      </w:r>
      <w:r w:rsidRPr="00CF0623">
        <w:t>low-cost</w:t>
      </w:r>
      <w:r>
        <w:t xml:space="preserve"> </w:t>
      </w:r>
      <w:r w:rsidRPr="00CF0623">
        <w:t>sensors</w:t>
      </w:r>
      <w:r>
        <w:t xml:space="preserve"> </w:t>
      </w:r>
      <w:r w:rsidRPr="00CF0623">
        <w:t>and</w:t>
      </w:r>
      <w:r>
        <w:t xml:space="preserve"> </w:t>
      </w:r>
      <w:r w:rsidRPr="00CF0623">
        <w:t>the</w:t>
      </w:r>
      <w:r>
        <w:t xml:space="preserve"> </w:t>
      </w:r>
      <w:r w:rsidRPr="00CF0623">
        <w:t>needs</w:t>
      </w:r>
      <w:r>
        <w:t xml:space="preserve"> </w:t>
      </w:r>
      <w:r w:rsidRPr="00CF0623">
        <w:t>of</w:t>
      </w:r>
      <w:r>
        <w:t xml:space="preserve"> </w:t>
      </w:r>
      <w:r w:rsidRPr="00CF0623">
        <w:t>better</w:t>
      </w:r>
      <w:r>
        <w:t xml:space="preserve"> </w:t>
      </w:r>
      <w:r w:rsidRPr="00CF0623">
        <w:t>controls</w:t>
      </w:r>
      <w:r>
        <w:t xml:space="preserve"> </w:t>
      </w:r>
      <w:r w:rsidRPr="00CF0623">
        <w:t>in</w:t>
      </w:r>
      <w:r>
        <w:t xml:space="preserve"> </w:t>
      </w:r>
      <w:r w:rsidRPr="00CF0623">
        <w:t>exist</w:t>
      </w:r>
      <w:del w:id="22" w:author="Tianzhen Hong" w:date="2018-10-28T20:28:00Z">
        <w:r w:rsidRPr="00CF0623" w:rsidDel="00503D03">
          <w:delText xml:space="preserve">- </w:delText>
        </w:r>
      </w:del>
      <w:r w:rsidRPr="00CF0623">
        <w:t>ing</w:t>
      </w:r>
      <w:r>
        <w:t xml:space="preserve"> </w:t>
      </w:r>
      <w:r w:rsidRPr="00CF0623">
        <w:t>buildings.</w:t>
      </w:r>
      <w:r>
        <w:t xml:space="preserve"> </w:t>
      </w:r>
      <w:r w:rsidRPr="00CF0623">
        <w:t xml:space="preserve"> This</w:t>
      </w:r>
      <w:r>
        <w:t xml:space="preserve"> </w:t>
      </w:r>
      <w:r w:rsidRPr="00CF0623">
        <w:t>new</w:t>
      </w:r>
      <w:r>
        <w:t xml:space="preserve"> </w:t>
      </w:r>
      <w:r w:rsidRPr="00CF0623">
        <w:t>feature</w:t>
      </w:r>
      <w:r>
        <w:t xml:space="preserve"> </w:t>
      </w:r>
      <w:r w:rsidRPr="00CF0623">
        <w:t>proposal</w:t>
      </w:r>
      <w:r>
        <w:t xml:space="preserve"> </w:t>
      </w:r>
      <w:r w:rsidRPr="00CF0623">
        <w:t>provides</w:t>
      </w:r>
      <w:r>
        <w:t xml:space="preserve"> </w:t>
      </w:r>
      <w:r w:rsidRPr="00CF0623">
        <w:t>technical</w:t>
      </w:r>
      <w:r>
        <w:t xml:space="preserve"> </w:t>
      </w:r>
      <w:r w:rsidRPr="00CF0623">
        <w:t>details</w:t>
      </w:r>
      <w:r>
        <w:t xml:space="preserve"> </w:t>
      </w:r>
      <w:r w:rsidRPr="00CF0623">
        <w:t>of</w:t>
      </w:r>
      <w:r>
        <w:t xml:space="preserve"> </w:t>
      </w:r>
      <w:r w:rsidRPr="00CF0623">
        <w:t>the</w:t>
      </w:r>
      <w:r>
        <w:t xml:space="preserve"> </w:t>
      </w:r>
      <w:ins w:id="23" w:author="Tianzhen Hong" w:date="2018-10-28T20:29:00Z">
        <w:r>
          <w:t>enhanced</w:t>
        </w:r>
      </w:ins>
      <w:del w:id="24" w:author="Tianzhen Hong" w:date="2018-10-28T20:29:00Z">
        <w:r w:rsidRPr="00CF0623" w:rsidDel="00503D03">
          <w:delText>new</w:delText>
        </w:r>
      </w:del>
      <w:r>
        <w:t xml:space="preserve"> </w:t>
      </w:r>
      <w:r w:rsidRPr="00CF0623">
        <w:t>HybridModel</w:t>
      </w:r>
      <w:r>
        <w:t xml:space="preserve"> </w:t>
      </w:r>
      <w:r w:rsidRPr="00CF0623">
        <w:t>object</w:t>
      </w:r>
      <w:r>
        <w:t xml:space="preserve"> </w:t>
      </w:r>
      <w:ins w:id="25" w:author="Tianzhen Hong" w:date="2018-10-28T20:29:00Z">
        <w:r>
          <w:t xml:space="preserve">and </w:t>
        </w:r>
      </w:ins>
      <w:r w:rsidRPr="00CF0623">
        <w:t>its implementation in EnergyPlus.</w:t>
      </w:r>
      <w:r>
        <w:t xml:space="preserve"> </w:t>
      </w:r>
      <w:r w:rsidRPr="00CF0623">
        <w:t>The proposed feature will improve simulation usability and accuracy for existing buildings, which supports more accurate analysis of energy retrofits.</w:t>
      </w:r>
    </w:p>
    <w:p w14:paraId="4F436DAF" w14:textId="77777777" w:rsidR="006072E5" w:rsidRDefault="00746D2B">
      <w:pPr>
        <w:pStyle w:val="Heading2"/>
        <w:widowControl/>
      </w:pPr>
      <w:r>
        <w:t>2</w:t>
      </w:r>
      <w:r w:rsidR="005C0266">
        <w:t xml:space="preserve"> </w:t>
      </w:r>
      <w:r>
        <w:t>Overview</w:t>
      </w:r>
    </w:p>
    <w:p w14:paraId="68D3BB79" w14:textId="77777777" w:rsidR="006072E5" w:rsidRDefault="00746D2B">
      <w:pPr>
        <w:pStyle w:val="Heading3"/>
        <w:widowControl/>
        <w:spacing w:before="180"/>
      </w:pPr>
      <w:r>
        <w:t>2.1</w:t>
      </w:r>
      <w:r w:rsidR="005C0266">
        <w:t xml:space="preserve"> </w:t>
      </w:r>
      <w:r>
        <w:t>Air Infiltration</w:t>
      </w:r>
    </w:p>
    <w:p w14:paraId="1DCBF630" w14:textId="77777777" w:rsidR="006072E5" w:rsidRDefault="00746D2B">
      <w:pPr>
        <w:spacing w:before="60"/>
      </w:pPr>
      <w:r>
        <w:t xml:space="preserve">EnergyPlus uses the object, ZoneInfiltration:DesignFlowRate, to represent the infiltration caused by the opening and closing of exterior doors, cracks around windows, and even in very small amount through building elements. Users define the infiltration design air flow rate, an infiltration schedule, and temperature and wind correction coefficients. The source code module, ZoneEquipmentManager, contains the simplified infiltration algorithm as shown in Equation (1). </w:t>
      </w:r>
    </w:p>
    <w:p w14:paraId="34B05220" w14:textId="77777777" w:rsidR="006072E5" w:rsidRDefault="00746D2B">
      <w:pPr>
        <w:pStyle w:val="equationAlign"/>
        <w:tabs>
          <w:tab w:val="right" w:pos="3105"/>
          <w:tab w:val="left" w:pos="3450"/>
        </w:tabs>
      </w:pPr>
      <w:r>
        <w:tab/>
      </w:r>
      <w:r>
        <w:fldChar w:fldCharType="begin"/>
      </w:r>
      <w:r>
        <w:instrText xml:space="preserve"> EQ </w:instrText>
      </w:r>
      <w:r>
        <w:rPr>
          <w:i/>
          <w:iCs/>
        </w:rPr>
        <w:instrText>Infiltration</w:instrText>
      </w:r>
      <w:r>
        <w:instrText>=(</w:instrText>
      </w:r>
      <w:r>
        <w:rPr>
          <w:i/>
          <w:iCs/>
        </w:rPr>
        <w:instrText>Idesign</w:instrText>
      </w:r>
      <w:r>
        <w:instrText>)(</w:instrText>
      </w:r>
      <w:r>
        <w:rPr>
          <w:i/>
          <w:iCs/>
        </w:rPr>
        <w:instrText>Fschedule</w:instrText>
      </w:r>
      <w:r>
        <w:instrText>)[</w:instrText>
      </w:r>
      <w:r>
        <w:rPr>
          <w:i/>
          <w:iCs/>
        </w:rPr>
        <w:instrText>A</w:instrText>
      </w:r>
      <w:r>
        <w:instrText>+</w:instrText>
      </w:r>
      <w:r>
        <w:rPr>
          <w:i/>
          <w:iCs/>
        </w:rPr>
        <w:instrText>B</w:instrText>
      </w:r>
      <w:r>
        <w:instrText>(</w:instrText>
      </w:r>
      <w:r>
        <w:rPr>
          <w:i/>
          <w:iCs/>
        </w:rPr>
        <w:instrText>T</w:instrText>
      </w:r>
      <w:r>
        <w:instrText>\s\do5(</w:instrText>
      </w:r>
      <w:r>
        <w:rPr>
          <w:i/>
          <w:iCs/>
          <w:sz w:val="18"/>
          <w:szCs w:val="18"/>
        </w:rPr>
        <w:instrText>zone</w:instrText>
      </w:r>
      <w:r>
        <w:instrText>)−</w:instrText>
      </w:r>
      <w:r>
        <w:rPr>
          <w:i/>
          <w:iCs/>
        </w:rPr>
        <w:instrText>T</w:instrText>
      </w:r>
      <w:r>
        <w:instrText>\s\do5(</w:instrText>
      </w:r>
      <w:r>
        <w:rPr>
          <w:i/>
          <w:iCs/>
          <w:sz w:val="18"/>
          <w:szCs w:val="18"/>
        </w:rPr>
        <w:instrText>odb</w:instrText>
      </w:r>
      <w:r>
        <w:instrText>))+</w:instrText>
      </w:r>
      <w:r>
        <w:rPr>
          <w:i/>
          <w:iCs/>
        </w:rPr>
        <w:instrText>C</w:instrText>
      </w:r>
      <w:r>
        <w:instrText>(</w:instrText>
      </w:r>
      <w:r>
        <w:rPr>
          <w:i/>
          <w:iCs/>
        </w:rPr>
        <w:instrText>WindSpeed</w:instrText>
      </w:r>
      <w:r>
        <w:instrText>)+</w:instrText>
      </w:r>
      <w:r>
        <w:rPr>
          <w:i/>
          <w:iCs/>
        </w:rPr>
        <w:instrText>D</w:instrText>
      </w:r>
      <w:r>
        <w:instrText>(</w:instrText>
      </w:r>
      <w:r>
        <w:rPr>
          <w:i/>
          <w:iCs/>
        </w:rPr>
        <w:instrText>WindSpeed</w:instrText>
      </w:r>
      <w:r>
        <w:instrText>)\s\up5(</w:instrText>
      </w:r>
      <w:r>
        <w:rPr>
          <w:sz w:val="18"/>
          <w:szCs w:val="18"/>
        </w:rPr>
        <w:instrText>2</w:instrText>
      </w:r>
      <w:r>
        <w:instrText>)]</w:instrText>
      </w:r>
      <w:r>
        <w:fldChar w:fldCharType="end"/>
      </w:r>
    </w:p>
    <w:p w14:paraId="6B4B626D" w14:textId="77777777" w:rsidR="006072E5" w:rsidRDefault="00746D2B">
      <w:pPr>
        <w:pStyle w:val="equationAlign"/>
        <w:tabs>
          <w:tab w:val="right" w:pos="3105"/>
          <w:tab w:val="left" w:pos="3450"/>
        </w:tabs>
      </w:pPr>
      <w:r>
        <w:tab/>
      </w:r>
      <w:r>
        <w:rPr>
          <w:i/>
          <w:iCs/>
        </w:rPr>
        <w:t>Where</w:t>
      </w:r>
      <w:r>
        <w:t>:</w:t>
      </w:r>
    </w:p>
    <w:p w14:paraId="460BD068" w14:textId="77777777" w:rsidR="006072E5" w:rsidRDefault="00746D2B">
      <w:pPr>
        <w:pStyle w:val="equationAlign"/>
        <w:tabs>
          <w:tab w:val="right" w:pos="3105"/>
          <w:tab w:val="left" w:pos="3450"/>
        </w:tabs>
      </w:pPr>
      <w:r>
        <w:tab/>
      </w:r>
      <w:r>
        <w:rPr>
          <w:i/>
          <w:iCs/>
        </w:rPr>
        <w:t>A</w:t>
      </w:r>
      <w:r>
        <w:tab/>
        <w:t>:</w:t>
      </w:r>
      <w:r>
        <w:rPr>
          <w:i/>
          <w:iCs/>
        </w:rPr>
        <w:t>Constanttermcoefficient</w:t>
      </w:r>
      <w:r>
        <w:t>,</w:t>
      </w:r>
    </w:p>
    <w:p w14:paraId="4E46F355" w14:textId="77777777" w:rsidR="006072E5" w:rsidRDefault="00746D2B">
      <w:pPr>
        <w:pStyle w:val="equationAlign"/>
        <w:tabs>
          <w:tab w:val="right" w:pos="3105"/>
          <w:tab w:val="left" w:pos="3450"/>
        </w:tabs>
      </w:pPr>
      <w:r>
        <w:tab/>
      </w:r>
      <w:r>
        <w:rPr>
          <w:i/>
          <w:iCs/>
        </w:rPr>
        <w:t>B</w:t>
      </w:r>
      <w:r>
        <w:tab/>
        <w:t>:</w:t>
      </w:r>
      <w:r>
        <w:rPr>
          <w:i/>
          <w:iCs/>
        </w:rPr>
        <w:t>Temperaturetermcoefficient</w:t>
      </w:r>
      <w:r>
        <w:t>,</w:t>
      </w:r>
    </w:p>
    <w:p w14:paraId="12F1DDA5" w14:textId="77777777" w:rsidR="006072E5" w:rsidRDefault="00746D2B">
      <w:pPr>
        <w:pStyle w:val="equationAlign"/>
        <w:tabs>
          <w:tab w:val="right" w:pos="3105"/>
          <w:tab w:val="left" w:pos="3450"/>
        </w:tabs>
      </w:pPr>
      <w:r>
        <w:tab/>
      </w:r>
      <w:r>
        <w:rPr>
          <w:i/>
          <w:iCs/>
        </w:rPr>
        <w:t>C</w:t>
      </w:r>
      <w:r>
        <w:tab/>
        <w:t>:</w:t>
      </w:r>
      <w:r>
        <w:rPr>
          <w:i/>
          <w:iCs/>
        </w:rPr>
        <w:t>Velocitytermcoefficient</w:t>
      </w:r>
      <w:r>
        <w:t>,</w:t>
      </w:r>
    </w:p>
    <w:p w14:paraId="63D0CDA5" w14:textId="77777777" w:rsidR="006072E5" w:rsidRDefault="00746D2B">
      <w:pPr>
        <w:pStyle w:val="equationAlign"/>
        <w:tabs>
          <w:tab w:val="right" w:pos="3105"/>
          <w:tab w:val="left" w:pos="3450"/>
        </w:tabs>
      </w:pPr>
      <w:r>
        <w:tab/>
      </w:r>
      <w:r>
        <w:rPr>
          <w:i/>
          <w:iCs/>
        </w:rPr>
        <w:t>D</w:t>
      </w:r>
      <w:r>
        <w:tab/>
        <w:t>:</w:t>
      </w:r>
      <w:r>
        <w:rPr>
          <w:i/>
          <w:iCs/>
        </w:rPr>
        <w:t>Velocitysquaredcoefficient</w:t>
      </w:r>
      <w:r>
        <w:t>,</w:t>
      </w:r>
    </w:p>
    <w:p w14:paraId="5C6E1073" w14:textId="77777777" w:rsidR="005C0266" w:rsidRDefault="00746D2B" w:rsidP="005C0266">
      <w:pPr>
        <w:pStyle w:val="equationAlign"/>
        <w:tabs>
          <w:tab w:val="right" w:pos="3105"/>
          <w:tab w:val="left" w:pos="3450"/>
        </w:tabs>
      </w:pPr>
      <w:r>
        <w:tab/>
      </w:r>
    </w:p>
    <w:p w14:paraId="0579FFFF" w14:textId="77777777" w:rsidR="005C0266" w:rsidRPr="00CF0623" w:rsidDel="009E7F22" w:rsidRDefault="005C0266" w:rsidP="005C0266">
      <w:pPr>
        <w:rPr>
          <w:del w:id="26" w:author="Tianzhen Hong" w:date="2018-10-28T20:33:00Z"/>
        </w:rPr>
        <w:sectPr w:rsidR="005C0266" w:rsidRPr="00CF0623" w:rsidDel="009E7F22">
          <w:footerReference w:type="default" r:id="rId6"/>
          <w:pgSz w:w="12240" w:h="15840"/>
          <w:pgMar w:top="1480" w:right="1040" w:bottom="280" w:left="1040" w:header="0" w:footer="518" w:gutter="0"/>
          <w:pgNumType w:start="1"/>
          <w:cols w:space="720"/>
        </w:sectPr>
      </w:pPr>
      <w:r w:rsidRPr="00CF0623">
        <w:t>The simple method has an empirical  correlation  that modifies the infiltration  as a function  of wind speed and temperature difference across the envelope.  The difficulty in using this equation is determining</w:t>
      </w:r>
      <w:ins w:id="27" w:author="Tianzhen Hong" w:date="2018-10-28T20:33:00Z">
        <w:r>
          <w:t xml:space="preserve"> </w:t>
        </w:r>
      </w:ins>
    </w:p>
    <w:p w14:paraId="345E828C" w14:textId="77777777" w:rsidR="005C0266" w:rsidRPr="00CF0623" w:rsidRDefault="005C0266" w:rsidP="005C0266">
      <w:r w:rsidRPr="00CF0623">
        <w:lastRenderedPageBreak/>
        <w:t xml:space="preserve">valid coefficients for each building type in each location.  The simplified infiltration models consider the wind speed on zone altitude, and the variation in infiltration heat loss based on the wind velocity.  These coefficients  vary  and  provide  very  different  results  that  cause  great  uncertainty  in  determining  which </w:t>
      </w:r>
      <w:del w:id="28" w:author="Tianzhen Hong" w:date="2018-10-28T20:33:00Z">
        <w:r w:rsidRPr="00CF0623" w:rsidDel="009E7F22">
          <w:delText xml:space="preserve">numbers  </w:delText>
        </w:r>
      </w:del>
      <w:ins w:id="29" w:author="Tianzhen Hong" w:date="2018-10-28T20:33:00Z">
        <w:r>
          <w:t>values</w:t>
        </w:r>
        <w:r w:rsidRPr="00CF0623">
          <w:t xml:space="preserve">  </w:t>
        </w:r>
      </w:ins>
      <w:r w:rsidRPr="00CF0623">
        <w:t>to  use.   EnergyPlus  allows  users  to  input  these  coefficients,  however  it  is  not  easy  to  identify correct  ones  for  typical  modeling  practices.   The  infiltration  hybrid  model  derives  the  time-step  zone infiltration  air  flow  rates,  using  the  inverse  zone  heat  balance  equation,  moisture  balance  equation,  or contaminant balance equation, which consider all complexities of design flow rate, coefficients and climate conditions.</w:t>
      </w:r>
    </w:p>
    <w:p w14:paraId="28C31572" w14:textId="77777777" w:rsidR="006072E5" w:rsidRDefault="00746D2B">
      <w:pPr>
        <w:pStyle w:val="Heading3"/>
        <w:widowControl/>
        <w:spacing w:before="120"/>
      </w:pPr>
      <w:r>
        <w:t>2.2</w:t>
      </w:r>
      <w:r w:rsidR="005C0266">
        <w:t xml:space="preserve"> </w:t>
      </w:r>
      <w:r>
        <w:t>People Count</w:t>
      </w:r>
    </w:p>
    <w:p w14:paraId="5F1A6F0F" w14:textId="77777777" w:rsidR="005C0266" w:rsidRPr="00CF0623" w:rsidRDefault="005C0266" w:rsidP="005C0266">
      <w:r w:rsidRPr="00CF0623">
        <w:t xml:space="preserve">In EnergyPlus, people count and people activity level is represented by </w:t>
      </w:r>
      <w:ins w:id="30" w:author="Tianzhen Hong" w:date="2018-10-28T20:34:00Z">
        <w:r>
          <w:t xml:space="preserve">the </w:t>
        </w:r>
      </w:ins>
      <w:r w:rsidRPr="00CF0623">
        <w:t xml:space="preserve">People and corresponding </w:t>
      </w:r>
      <w:ins w:id="31" w:author="Tianzhen Hong" w:date="2018-10-28T20:34:00Z">
        <w:r>
          <w:t>S</w:t>
        </w:r>
      </w:ins>
      <w:del w:id="32" w:author="Tianzhen Hong" w:date="2018-10-28T20:34:00Z">
        <w:r w:rsidRPr="00CF0623" w:rsidDel="00076FD3">
          <w:delText>s</w:delText>
        </w:r>
      </w:del>
      <w:r w:rsidRPr="00CF0623">
        <w:t>chedule objects.</w:t>
      </w:r>
      <w:r>
        <w:t xml:space="preserve"> </w:t>
      </w:r>
      <w:r w:rsidRPr="00CF0623">
        <w:t>Users set the number of people calculation method, people activity level, sensible and fraction heat fractions, and CO2</w:t>
      </w:r>
      <w:r>
        <w:t xml:space="preserve"> </w:t>
      </w:r>
      <w:r w:rsidRPr="00CF0623">
        <w:t>generation rate in the People object.</w:t>
      </w:r>
      <w:r>
        <w:t xml:space="preserve"> </w:t>
      </w:r>
      <w:r w:rsidRPr="00CF0623">
        <w:t>Each People object can be assigned to a zone or a zone list.</w:t>
      </w:r>
      <w:r>
        <w:t xml:space="preserve"> </w:t>
      </w:r>
      <w:r w:rsidRPr="00CF0623">
        <w:t xml:space="preserve">A set of people related schedule objects are used to define the temporal </w:t>
      </w:r>
      <w:ins w:id="33" w:author="Tianzhen Hong" w:date="2018-10-28T20:35:00Z">
        <w:r>
          <w:t>variation</w:t>
        </w:r>
      </w:ins>
      <w:del w:id="34" w:author="Tianzhen Hong" w:date="2018-10-28T20:35:00Z">
        <w:r w:rsidRPr="00CF0623" w:rsidDel="00076FD3">
          <w:delText>number</w:delText>
        </w:r>
      </w:del>
      <w:r w:rsidRPr="00CF0623">
        <w:t xml:space="preserve"> of people</w:t>
      </w:r>
      <w:ins w:id="35" w:author="Tianzhen Hong" w:date="2018-10-28T20:35:00Z">
        <w:r>
          <w:t xml:space="preserve"> count</w:t>
        </w:r>
      </w:ins>
      <w:r>
        <w:t xml:space="preserve"> </w:t>
      </w:r>
      <w:del w:id="36" w:author="Tianzhen Hong" w:date="2018-10-28T20:35:00Z">
        <w:r w:rsidRPr="00CF0623" w:rsidDel="00076FD3">
          <w:delText>rules</w:delText>
        </w:r>
      </w:del>
      <w:r w:rsidRPr="00CF0623">
        <w:t>.</w:t>
      </w:r>
      <w:r>
        <w:t xml:space="preserve"> </w:t>
      </w:r>
      <w:r w:rsidRPr="00CF0623">
        <w:t>In</w:t>
      </w:r>
      <w:r>
        <w:t xml:space="preserve"> </w:t>
      </w:r>
      <w:r w:rsidRPr="00CF0623">
        <w:t>typical</w:t>
      </w:r>
      <w:r>
        <w:t xml:space="preserve"> </w:t>
      </w:r>
      <w:r w:rsidRPr="00CF0623">
        <w:t>simulation</w:t>
      </w:r>
      <w:r>
        <w:t xml:space="preserve"> </w:t>
      </w:r>
      <w:r w:rsidRPr="00CF0623">
        <w:t>setting,</w:t>
      </w:r>
      <w:r>
        <w:t xml:space="preserve"> </w:t>
      </w:r>
      <w:r w:rsidRPr="00CF0623">
        <w:t>the</w:t>
      </w:r>
      <w:r>
        <w:t xml:space="preserve"> </w:t>
      </w:r>
      <w:r w:rsidRPr="00CF0623">
        <w:t>People</w:t>
      </w:r>
      <w:r>
        <w:t xml:space="preserve"> </w:t>
      </w:r>
      <w:r w:rsidRPr="00CF0623">
        <w:t>object</w:t>
      </w:r>
      <w:r>
        <w:t xml:space="preserve"> </w:t>
      </w:r>
      <w:r w:rsidRPr="00CF0623">
        <w:t>is</w:t>
      </w:r>
      <w:r>
        <w:t xml:space="preserve"> </w:t>
      </w:r>
      <w:r w:rsidRPr="00CF0623">
        <w:t>usually</w:t>
      </w:r>
      <w:r>
        <w:t xml:space="preserve"> </w:t>
      </w:r>
      <w:r w:rsidRPr="00CF0623">
        <w:t>set</w:t>
      </w:r>
      <w:r>
        <w:t xml:space="preserve"> </w:t>
      </w:r>
      <w:r w:rsidRPr="00CF0623">
        <w:t>to</w:t>
      </w:r>
      <w:r>
        <w:t xml:space="preserve"> </w:t>
      </w:r>
      <w:r w:rsidRPr="00CF0623">
        <w:t>have</w:t>
      </w:r>
      <w:r>
        <w:t xml:space="preserve"> </w:t>
      </w:r>
      <w:r w:rsidRPr="00CF0623">
        <w:t>fixed</w:t>
      </w:r>
      <w:r>
        <w:t xml:space="preserve"> </w:t>
      </w:r>
      <w:r w:rsidRPr="00CF0623">
        <w:t>schedules.</w:t>
      </w:r>
      <w:r>
        <w:t xml:space="preserve"> </w:t>
      </w:r>
      <w:r w:rsidRPr="00CF0623">
        <w:t>In reality, occupancy schedule is highly uncertain.</w:t>
      </w:r>
      <w:r>
        <w:t xml:space="preserve"> </w:t>
      </w:r>
      <w:r w:rsidRPr="00CF0623">
        <w:t>Using the typical</w:t>
      </w:r>
      <w:ins w:id="37" w:author="Tianzhen Hong" w:date="2018-10-28T20:36:00Z">
        <w:r>
          <w:t xml:space="preserve"> schedules</w:t>
        </w:r>
      </w:ins>
      <w:del w:id="38" w:author="Tianzhen Hong" w:date="2018-10-28T20:36:00Z">
        <w:r w:rsidRPr="00CF0623" w:rsidDel="00076FD3">
          <w:delText xml:space="preserve"> settings</w:delText>
        </w:r>
      </w:del>
      <w:r w:rsidRPr="00CF0623">
        <w:t xml:space="preserve"> for the People object can </w:t>
      </w:r>
      <w:ins w:id="39" w:author="Tianzhen Hong" w:date="2018-10-28T20:36:00Z">
        <w:r>
          <w:t xml:space="preserve">lead to </w:t>
        </w:r>
      </w:ins>
      <w:ins w:id="40" w:author="Tianzhen Hong" w:date="2018-10-28T20:37:00Z">
        <w:r>
          <w:t>inaccurate results</w:t>
        </w:r>
      </w:ins>
      <w:del w:id="41" w:author="Tianzhen Hong" w:date="2018-10-28T20:37:00Z">
        <w:r w:rsidRPr="00CF0623" w:rsidDel="00076FD3">
          <w:delText>cause loss of model authenticity</w:delText>
        </w:r>
      </w:del>
      <w:r w:rsidRPr="00CF0623">
        <w:t>.</w:t>
      </w:r>
      <w:r>
        <w:t xml:space="preserve"> </w:t>
      </w:r>
      <w:r w:rsidRPr="00CF0623">
        <w:t>The new hybrid model algorithm calculates the time-step zone people count by inversely solving the zone sensible heat balance equation, moisture balance equation, or contaminant balance equation.</w:t>
      </w:r>
    </w:p>
    <w:p w14:paraId="14237894" w14:textId="77777777" w:rsidR="006072E5" w:rsidRDefault="00746D2B">
      <w:pPr>
        <w:pStyle w:val="Heading3"/>
        <w:widowControl/>
        <w:spacing w:before="120"/>
      </w:pPr>
      <w:r>
        <w:t>2.3</w:t>
      </w:r>
      <w:r w:rsidR="005C0266">
        <w:t xml:space="preserve"> </w:t>
      </w:r>
      <w:r>
        <w:t>Zone Balance Equations</w:t>
      </w:r>
    </w:p>
    <w:p w14:paraId="2FD58F59" w14:textId="77777777" w:rsidR="006072E5" w:rsidRDefault="00746D2B">
      <w:pPr>
        <w:spacing w:before="60"/>
      </w:pPr>
      <w:r>
        <w:t>The hybrid model algorithms are built upon the physics-based zone heat, moisture, and contaminant balance equations reformulated to solve a partially inverse problem. The basis for the zone air system integration is to formulate balance equations for the zone air and solve the resulting ordinary differential equations. It should be noted that the hybrid algorithms to be developed are generic and can be adopted by EnergyPlus and other building energy simulation programs. Equation (2) below indicates zone heat balance relationships. It assumes that the sum of zone loads and air system output equals the change in energy stored in the zone. The infiltration airflow rate, mÌ‡</w:t>
      </w:r>
      <w:r>
        <w:fldChar w:fldCharType="begin"/>
      </w:r>
      <w:r>
        <w:instrText xml:space="preserve"> EQ \s\do5(</w:instrText>
      </w:r>
      <w:r>
        <w:rPr>
          <w:i/>
          <w:iCs/>
          <w:sz w:val="18"/>
          <w:szCs w:val="18"/>
        </w:rPr>
        <w:instrText>inf</w:instrText>
      </w:r>
      <w:r>
        <w:instrText>)</w:instrText>
      </w:r>
      <w:r>
        <w:fldChar w:fldCharType="end"/>
      </w:r>
      <w:r>
        <w:t xml:space="preserve"> changes for different conditions depending on outdoor temperature, wind speed, and HVAC system operations. The energy provided from systems to the zone is represented as Q</w:t>
      </w:r>
      <w:r>
        <w:fldChar w:fldCharType="begin"/>
      </w:r>
      <w:r>
        <w:instrText xml:space="preserve"> EQ \s\do5(</w:instrText>
      </w:r>
      <w:r>
        <w:rPr>
          <w:i/>
          <w:iCs/>
          <w:sz w:val="18"/>
          <w:szCs w:val="18"/>
        </w:rPr>
        <w:instrText>sys</w:instrText>
      </w:r>
      <w:r>
        <w:instrText>)</w:instrText>
      </w:r>
      <w:r>
        <w:fldChar w:fldCharType="end"/>
      </w:r>
      <w:r>
        <w:t xml:space="preserve">. </w:t>
      </w:r>
    </w:p>
    <w:p w14:paraId="2EE90B0C" w14:textId="77777777" w:rsidR="006072E5" w:rsidRDefault="00746D2B">
      <w:pPr>
        <w:pStyle w:val="equationAlign"/>
        <w:tabs>
          <w:tab w:val="right" w:pos="3105"/>
          <w:tab w:val="left" w:pos="3450"/>
        </w:tabs>
      </w:pPr>
      <w:r>
        <w:tab/>
      </w:r>
      <w:r>
        <w:fldChar w:fldCharType="begin"/>
      </w:r>
      <w:r>
        <w:instrText xml:space="preserve"> EQ ϱ\s\do5(</w:instrText>
      </w:r>
      <w:r>
        <w:rPr>
          <w:i/>
          <w:iCs/>
          <w:sz w:val="18"/>
          <w:szCs w:val="18"/>
        </w:rPr>
        <w:instrText>air</w:instrText>
      </w:r>
      <w:r>
        <w:instrText>)</w:instrText>
      </w:r>
      <w:r>
        <w:rPr>
          <w:i/>
          <w:iCs/>
        </w:rPr>
        <w:instrText>V</w:instrText>
      </w:r>
      <w:r>
        <w:instrText>\s\do5(</w:instrText>
      </w:r>
      <w:r>
        <w:rPr>
          <w:i/>
          <w:iCs/>
          <w:sz w:val="18"/>
          <w:szCs w:val="18"/>
        </w:rPr>
        <w:instrText>z</w:instrText>
      </w:r>
      <w:r>
        <w:instrText>)</w:instrText>
      </w:r>
      <w:r>
        <w:rPr>
          <w:i/>
          <w:iCs/>
        </w:rPr>
        <w:instrText>C</w:instrText>
      </w:r>
      <w:r>
        <w:instrText>\s\do5(</w:instrText>
      </w:r>
      <w:r>
        <w:rPr>
          <w:i/>
          <w:iCs/>
          <w:sz w:val="18"/>
          <w:szCs w:val="18"/>
        </w:rPr>
        <w:instrText>p</w:instrText>
      </w:r>
      <w:r>
        <w:instrText>) \F(</w:instrText>
      </w:r>
      <w:r>
        <w:rPr>
          <w:i/>
          <w:iCs/>
        </w:rPr>
        <w:instrText>dT</w:instrText>
      </w:r>
      <w:r>
        <w:instrText>\s\do5(</w:instrText>
      </w:r>
      <w:r>
        <w:rPr>
          <w:i/>
          <w:iCs/>
          <w:sz w:val="18"/>
          <w:szCs w:val="18"/>
        </w:rPr>
        <w:instrText>z</w:instrText>
      </w:r>
      <w:r>
        <w:instrText>),</w:instrText>
      </w:r>
      <w:r>
        <w:rPr>
          <w:i/>
          <w:iCs/>
        </w:rPr>
        <w:instrText>dt</w:instrText>
      </w:r>
      <w:r>
        <w:instrText>)</w:instrText>
      </w:r>
      <w:r>
        <w:fldChar w:fldCharType="end"/>
      </w:r>
      <w:r>
        <w:tab/>
      </w:r>
      <w:r>
        <w:fldChar w:fldCharType="begin"/>
      </w:r>
      <w:r>
        <w:instrText xml:space="preserve"> EQ =Σ</w:instrText>
      </w:r>
      <w:r>
        <w:rPr>
          <w:i/>
          <w:iCs/>
        </w:rPr>
        <w:instrText>Q</w:instrText>
      </w:r>
      <w:r>
        <w:instrText>\s\do5(</w:instrText>
      </w:r>
      <w:r>
        <w:rPr>
          <w:i/>
          <w:iCs/>
          <w:sz w:val="18"/>
          <w:szCs w:val="18"/>
        </w:rPr>
        <w:instrText>in</w:instrText>
      </w:r>
      <w:r>
        <w:instrText>)+Σ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rPr>
          <w:i/>
          <w:iCs/>
        </w:rPr>
        <w:instrText>T</w:instrText>
      </w:r>
      <w:r>
        <w:instrText>\s\do5(</w:instrText>
      </w:r>
      <w:r>
        <w:rPr>
          <w:i/>
          <w:iCs/>
          <w:sz w:val="18"/>
          <w:szCs w:val="18"/>
        </w:rPr>
        <w:instrText>z</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rPr>
          <w:i/>
          <w:iCs/>
        </w:rPr>
        <w:instrText>T</w:instrText>
      </w:r>
      <w:r>
        <w:instrText>\s\do5(</w:instrText>
      </w:r>
      <w:r>
        <w:rPr>
          <w:i/>
          <w:iCs/>
          <w:sz w:val="18"/>
          <w:szCs w:val="18"/>
        </w:rPr>
        <w:instrText>z</w:instrText>
      </w:r>
      <w:r>
        <w:instrText>))</w:instrText>
      </w:r>
      <w:r>
        <w:fldChar w:fldCharType="end"/>
      </w:r>
    </w:p>
    <w:p w14:paraId="3D598A4D" w14:textId="77777777" w:rsidR="006072E5"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rPr>
          <w:i/>
          <w:iCs/>
        </w:rPr>
        <w:instrText>m</w:instrText>
      </w:r>
      <w:r>
        <w:instrText>Ì‡\s\do5(</w:instrText>
      </w:r>
      <w:r>
        <w:rPr>
          <w:i/>
          <w:iCs/>
          <w:sz w:val="18"/>
          <w:szCs w:val="18"/>
        </w:rPr>
        <w:instrText>inf</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o</w:instrText>
      </w:r>
      <w:r>
        <w:instrText>)−</w:instrText>
      </w:r>
      <w:r>
        <w:rPr>
          <w:i/>
          <w:iCs/>
        </w:rPr>
        <w:instrText>T</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sys</w:instrText>
      </w:r>
      <w:r>
        <w:instrText>)−</w:instrText>
      </w:r>
      <w:r>
        <w:rPr>
          <w:i/>
          <w:iCs/>
        </w:rPr>
        <w:instrText>T</w:instrText>
      </w:r>
      <w:r>
        <w:instrText>\s\do5(</w:instrText>
      </w:r>
      <w:r>
        <w:rPr>
          <w:i/>
          <w:iCs/>
          <w:sz w:val="18"/>
          <w:szCs w:val="18"/>
        </w:rPr>
        <w:instrText>z</w:instrText>
      </w:r>
      <w:r>
        <w:instrText>))</w:instrText>
      </w:r>
      <w:r>
        <w:fldChar w:fldCharType="end"/>
      </w:r>
    </w:p>
    <w:p w14:paraId="2F1B75A1" w14:textId="77777777" w:rsidR="006072E5"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14:paraId="4B7C6A2B" w14:textId="77777777" w:rsidR="006072E5" w:rsidRDefault="00746D2B">
      <w:pPr>
        <w:pStyle w:val="equationAlign"/>
        <w:tabs>
          <w:tab w:val="right" w:pos="3105"/>
          <w:tab w:val="left" w:pos="3450"/>
        </w:tabs>
      </w:pPr>
      <w:r>
        <w:tab/>
      </w:r>
      <w:r>
        <w:fldChar w:fldCharType="begin"/>
      </w:r>
      <w:r>
        <w:instrText xml:space="preserve"> EQ ϱ\s\do5(</w:instrText>
      </w:r>
      <w:r>
        <w:rPr>
          <w:i/>
          <w:iCs/>
          <w:sz w:val="18"/>
          <w:szCs w:val="18"/>
        </w:rPr>
        <w:instrText>air</w:instrText>
      </w:r>
      <w:r>
        <w:instrText>)</w:instrText>
      </w:r>
      <w:r>
        <w:fldChar w:fldCharType="end"/>
      </w:r>
      <w:r>
        <w:tab/>
      </w:r>
      <w:r>
        <w:fldChar w:fldCharType="begin"/>
      </w:r>
      <w:r>
        <w:instrText xml:space="preserve"> EQ :</w:instrText>
      </w:r>
      <w:r>
        <w:rPr>
          <w:i/>
          <w:iCs/>
        </w:rPr>
        <w:instrText>Zoneairdensity</w:instrText>
      </w:r>
      <w:r>
        <w:instrText> [</w:instrText>
      </w:r>
      <w:r>
        <w:rPr>
          <w:i/>
          <w:iCs/>
        </w:rPr>
        <w:instrText>kg</w:instrText>
      </w:r>
      <w:r>
        <w:instrText>/</w:instrText>
      </w:r>
      <w:r>
        <w:rPr>
          <w:i/>
          <w:iCs/>
        </w:rPr>
        <w:instrText>m</w:instrText>
      </w:r>
      <w:r>
        <w:instrText>\s\up5(</w:instrText>
      </w:r>
      <w:r>
        <w:rPr>
          <w:sz w:val="18"/>
          <w:szCs w:val="18"/>
        </w:rPr>
        <w:instrText>3</w:instrText>
      </w:r>
      <w:r>
        <w:instrText>)]\,</w:instrText>
      </w:r>
      <w:r>
        <w:fldChar w:fldCharType="end"/>
      </w:r>
    </w:p>
    <w:p w14:paraId="7F01D4CD" w14:textId="77777777" w:rsidR="006072E5" w:rsidRDefault="00746D2B">
      <w:pPr>
        <w:pStyle w:val="equationAlign"/>
        <w:tabs>
          <w:tab w:val="right" w:pos="3105"/>
          <w:tab w:val="left" w:pos="3450"/>
        </w:tabs>
      </w:pPr>
      <w:r>
        <w:tab/>
      </w:r>
      <w:r>
        <w:fldChar w:fldCharType="begin"/>
      </w:r>
      <w:r>
        <w:instrText xml:space="preserve"> EQ </w:instrText>
      </w:r>
      <w:r>
        <w:rPr>
          <w:i/>
          <w:iCs/>
        </w:rPr>
        <w:instrText>V</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Zoneairvolume</w:instrText>
      </w:r>
      <w:r>
        <w:instrText> [</w:instrText>
      </w:r>
      <w:r>
        <w:rPr>
          <w:i/>
          <w:iCs/>
        </w:rPr>
        <w:instrText>m</w:instrText>
      </w:r>
      <w:r>
        <w:instrText>\s\up5(</w:instrText>
      </w:r>
      <w:r>
        <w:rPr>
          <w:sz w:val="18"/>
          <w:szCs w:val="18"/>
        </w:rPr>
        <w:instrText>3</w:instrText>
      </w:r>
      <w:r>
        <w:instrText>)]\,</w:instrText>
      </w:r>
      <w:r>
        <w:fldChar w:fldCharType="end"/>
      </w:r>
    </w:p>
    <w:p w14:paraId="044DACDE"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p</w:instrText>
      </w:r>
      <w:r>
        <w:instrText>)</w:instrText>
      </w:r>
      <w:r>
        <w:fldChar w:fldCharType="end"/>
      </w:r>
      <w:r>
        <w:tab/>
      </w:r>
      <w:r>
        <w:fldChar w:fldCharType="begin"/>
      </w:r>
      <w:r>
        <w:instrText xml:space="preserve"> EQ :</w:instrText>
      </w:r>
      <w:r>
        <w:rPr>
          <w:i/>
          <w:iCs/>
        </w:rPr>
        <w:instrText>zoneairspecificheat</w:instrText>
      </w:r>
      <w:r>
        <w:instrText> [</w:instrText>
      </w:r>
      <w:r>
        <w:rPr>
          <w:i/>
          <w:iCs/>
        </w:rPr>
        <w:instrText>kJ</w:instrText>
      </w:r>
      <w:r>
        <w:instrText>/</w:instrText>
      </w:r>
      <w:r>
        <w:rPr>
          <w:i/>
          <w:iCs/>
        </w:rPr>
        <w:instrText>kg</w:instrText>
      </w:r>
      <w:r>
        <w:rPr>
          <w:rFonts w:ascii="Cambria Math" w:hAnsi="Cambria Math" w:cs="Cambria Math"/>
        </w:rPr>
        <w:instrText>⋅</w:instrText>
      </w:r>
      <w:r>
        <w:rPr>
          <w:i/>
          <w:iCs/>
        </w:rPr>
        <w:instrText>K</w:instrText>
      </w:r>
      <w:r>
        <w:instrText>]\,</w:instrText>
      </w:r>
      <w:r>
        <w:fldChar w:fldCharType="end"/>
      </w:r>
    </w:p>
    <w:p w14:paraId="32ED85CF" w14:textId="77777777" w:rsidR="006072E5" w:rsidRDefault="00746D2B">
      <w:pPr>
        <w:pStyle w:val="equationAlign"/>
        <w:tabs>
          <w:tab w:val="right" w:pos="3105"/>
          <w:tab w:val="left" w:pos="3450"/>
        </w:tabs>
      </w:pPr>
      <w:r>
        <w:tab/>
      </w:r>
      <w:r>
        <w:fldChar w:fldCharType="begin"/>
      </w:r>
      <w:r>
        <w:instrText xml:space="preserve"> EQ </w:instrText>
      </w:r>
      <w:r>
        <w:rPr>
          <w:i/>
          <w:iCs/>
        </w:rPr>
        <w:instrText>T</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zoneairtemperatureatthecurrenttimestep</w:instrText>
      </w:r>
      <w:r>
        <w:instrText> [</w:instrText>
      </w:r>
      <w:r>
        <w:rPr>
          <w:i/>
          <w:iCs/>
        </w:rPr>
        <w:instrText>K</w:instrText>
      </w:r>
      <w:r>
        <w:instrText>]\,</w:instrText>
      </w:r>
      <w:r>
        <w:fldChar w:fldCharType="end"/>
      </w:r>
    </w:p>
    <w:p w14:paraId="5D3322C6" w14:textId="77777777" w:rsidR="006072E5" w:rsidRDefault="00746D2B">
      <w:pPr>
        <w:pStyle w:val="equationAlign"/>
        <w:tabs>
          <w:tab w:val="right" w:pos="3105"/>
          <w:tab w:val="left" w:pos="3450"/>
        </w:tabs>
      </w:pPr>
      <w:r>
        <w:tab/>
      </w:r>
      <w:r>
        <w:fldChar w:fldCharType="begin"/>
      </w:r>
      <w:r>
        <w:instrText xml:space="preserve"> EQ </w:instrText>
      </w:r>
      <w:r>
        <w:rPr>
          <w:i/>
          <w:iCs/>
        </w:rPr>
        <w:instrText>t</w:instrText>
      </w:r>
      <w:r>
        <w:fldChar w:fldCharType="end"/>
      </w:r>
      <w:r>
        <w:tab/>
      </w:r>
      <w:r>
        <w:fldChar w:fldCharType="begin"/>
      </w:r>
      <w:r>
        <w:instrText xml:space="preserve"> EQ :</w:instrText>
      </w:r>
      <w:r>
        <w:rPr>
          <w:i/>
          <w:iCs/>
        </w:rPr>
        <w:instrText>Currenttime</w:instrText>
      </w:r>
      <w:r>
        <w:instrText>\,</w:instrText>
      </w:r>
      <w:r>
        <w:fldChar w:fldCharType="end"/>
      </w:r>
    </w:p>
    <w:p w14:paraId="0DC9F833" w14:textId="77777777" w:rsidR="006072E5" w:rsidRDefault="00746D2B">
      <w:pPr>
        <w:pStyle w:val="equationAlign"/>
        <w:tabs>
          <w:tab w:val="right" w:pos="3105"/>
          <w:tab w:val="left" w:pos="3450"/>
        </w:tabs>
      </w:pPr>
      <w:r>
        <w:tab/>
      </w:r>
      <w:r>
        <w:fldChar w:fldCharType="begin"/>
      </w:r>
      <w:r>
        <w:instrText xml:space="preserve"> EQ Σ</w:instrText>
      </w:r>
      <w:r>
        <w:rPr>
          <w:i/>
          <w:iCs/>
        </w:rPr>
        <w:instrText>Q</w:instrText>
      </w:r>
      <w:r>
        <w:instrText>\s\do5(</w:instrText>
      </w:r>
      <w:r>
        <w:rPr>
          <w:i/>
          <w:iCs/>
          <w:sz w:val="18"/>
          <w:szCs w:val="18"/>
        </w:rPr>
        <w:instrText>in</w:instrText>
      </w:r>
      <w:r>
        <w:instrText>)</w:instrText>
      </w:r>
      <w:r>
        <w:fldChar w:fldCharType="end"/>
      </w:r>
      <w:r>
        <w:tab/>
      </w:r>
      <w:r>
        <w:fldChar w:fldCharType="begin"/>
      </w:r>
      <w:r>
        <w:instrText xml:space="preserve"> EQ :</w:instrText>
      </w:r>
      <w:r>
        <w:rPr>
          <w:i/>
          <w:iCs/>
        </w:rPr>
        <w:instrText>Sumofinternalsensibleheatgain</w:instrText>
      </w:r>
      <w:r>
        <w:instrText> \,</w:instrText>
      </w:r>
      <w:r>
        <w:fldChar w:fldCharType="end"/>
      </w:r>
    </w:p>
    <w:p w14:paraId="18437015" w14:textId="77777777" w:rsidR="006072E5" w:rsidRDefault="00746D2B">
      <w:pPr>
        <w:pStyle w:val="equationAlign"/>
        <w:tabs>
          <w:tab w:val="right" w:pos="3105"/>
          <w:tab w:val="left" w:pos="3450"/>
        </w:tabs>
      </w:pPr>
      <w:r>
        <w:lastRenderedPageBreak/>
        <w:tab/>
      </w:r>
      <w:r>
        <w:fldChar w:fldCharType="begin"/>
      </w:r>
      <w:r>
        <w:instrText xml:space="preserve"> EQ 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rPr>
          <w:i/>
          <w:iCs/>
        </w:rPr>
        <w:instrText>T</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Convectiveheattransferfromthezonesurfaces</w:instrText>
      </w:r>
      <w:r>
        <w:instrText> [</w:instrText>
      </w:r>
      <w:r>
        <w:rPr>
          <w:i/>
          <w:iCs/>
        </w:rPr>
        <w:instrText>kW</w:instrText>
      </w:r>
      <w:r>
        <w:instrText>]\,</w:instrText>
      </w:r>
      <w:r>
        <w:fldChar w:fldCharType="end"/>
      </w:r>
    </w:p>
    <w:p w14:paraId="6E2F87E7" w14:textId="77777777" w:rsidR="006072E5" w:rsidRDefault="00746D2B">
      <w:pPr>
        <w:pStyle w:val="equationAlign"/>
        <w:tabs>
          <w:tab w:val="right" w:pos="3105"/>
          <w:tab w:val="left" w:pos="3450"/>
        </w:tabs>
      </w:pPr>
      <w:r>
        <w:tab/>
      </w:r>
      <w:r>
        <w:fldChar w:fldCharType="begin"/>
      </w:r>
      <w:r>
        <w:instrText xml:space="preserve"> EQ 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rPr>
          <w:i/>
          <w:iCs/>
        </w:rPr>
        <w:instrText>T</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Heattransferduetointerzoneairmixing</w:instrText>
      </w:r>
      <w:r>
        <w:instrText> [</w:instrText>
      </w:r>
      <w:r>
        <w:rPr>
          <w:i/>
          <w:iCs/>
        </w:rPr>
        <w:instrText>kW</w:instrText>
      </w:r>
      <w:r>
        <w:instrText>]\,</w:instrText>
      </w:r>
      <w:r>
        <w:fldChar w:fldCharType="end"/>
      </w:r>
    </w:p>
    <w:p w14:paraId="307DA48D" w14:textId="77777777" w:rsidR="006072E5" w:rsidRDefault="00746D2B">
      <w:pPr>
        <w:pStyle w:val="equationAlign"/>
        <w:tabs>
          <w:tab w:val="right" w:pos="3105"/>
          <w:tab w:val="left" w:pos="3450"/>
        </w:tabs>
      </w:pPr>
      <w:r>
        <w:tab/>
      </w:r>
      <w:r>
        <w:fldChar w:fldCharType="begin"/>
      </w:r>
      <w:r>
        <w:instrText xml:space="preserve"> EQ </w:instrText>
      </w:r>
      <w:r>
        <w:rPr>
          <w:i/>
          <w:iCs/>
        </w:rPr>
        <w:instrText>m</w:instrText>
      </w:r>
      <w:r>
        <w:instrText>Ì‡\s\do5(</w:instrText>
      </w:r>
      <w:r>
        <w:rPr>
          <w:i/>
          <w:iCs/>
          <w:sz w:val="18"/>
          <w:szCs w:val="18"/>
        </w:rPr>
        <w:instrText>inf</w:instrText>
      </w:r>
      <w:r>
        <w:instrText>)(</w:instrText>
      </w:r>
      <w:r>
        <w:rPr>
          <w:i/>
          <w:iCs/>
        </w:rPr>
        <w:instrText>T</w:instrText>
      </w:r>
      <w:r>
        <w:instrText>\s\do5(</w:instrText>
      </w:r>
      <w:r>
        <w:rPr>
          <w:i/>
          <w:iCs/>
          <w:sz w:val="18"/>
          <w:szCs w:val="18"/>
        </w:rPr>
        <w:instrText>o</w:instrText>
      </w:r>
      <w:r>
        <w:instrText>)−</w:instrText>
      </w:r>
      <w:r>
        <w:rPr>
          <w:i/>
          <w:iCs/>
        </w:rPr>
        <w:instrText>T</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Heattransferduetoinfiltrationofoutsideair</w:instrText>
      </w:r>
      <w:r>
        <w:instrText> [</w:instrText>
      </w:r>
      <w:r>
        <w:rPr>
          <w:i/>
          <w:iCs/>
        </w:rPr>
        <w:instrText>kW</w:instrText>
      </w:r>
      <w:r>
        <w:instrText>]\,</w:instrText>
      </w:r>
      <w:r>
        <w:fldChar w:fldCharType="end"/>
      </w:r>
    </w:p>
    <w:p w14:paraId="5F1E83F9" w14:textId="77777777" w:rsidR="006072E5" w:rsidRDefault="00746D2B">
      <w:pPr>
        <w:pStyle w:val="equationAlign"/>
        <w:tabs>
          <w:tab w:val="right" w:pos="3105"/>
          <w:tab w:val="left" w:pos="3450"/>
        </w:tabs>
      </w:pPr>
      <w:r>
        <w:tab/>
      </w:r>
      <w:r>
        <w:fldChar w:fldCharType="begin"/>
      </w:r>
      <w:r>
        <w:instrText xml:space="preserve"> EQ </w:instrText>
      </w:r>
      <w:r>
        <w:rPr>
          <w:i/>
          <w:iCs/>
        </w:rPr>
        <w:instrText>m</w:instrText>
      </w:r>
      <w:r>
        <w:instrText>Ì‡\s\do5(</w:instrText>
      </w:r>
      <w:r>
        <w:rPr>
          <w:i/>
          <w:iCs/>
          <w:sz w:val="18"/>
          <w:szCs w:val="18"/>
        </w:rPr>
        <w:instrText>sys</w:instrText>
      </w:r>
      <w:r>
        <w:instrText>)(</w:instrText>
      </w:r>
      <w:r>
        <w:rPr>
          <w:i/>
          <w:iCs/>
        </w:rPr>
        <w:instrText>T</w:instrText>
      </w:r>
      <w:r>
        <w:instrText>\s\do5(</w:instrText>
      </w:r>
      <w:r>
        <w:rPr>
          <w:i/>
          <w:iCs/>
          <w:sz w:val="18"/>
          <w:szCs w:val="18"/>
        </w:rPr>
        <w:instrText>sys</w:instrText>
      </w:r>
      <w:r>
        <w:instrText>)−</w:instrText>
      </w:r>
      <w:r>
        <w:rPr>
          <w:i/>
          <w:iCs/>
        </w:rPr>
        <w:instrText>T</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HeattransferduetoairsuppliedbyHVACsystem</w:instrText>
      </w:r>
      <w:r>
        <w:instrText> [</w:instrText>
      </w:r>
      <w:r>
        <w:rPr>
          <w:i/>
          <w:iCs/>
        </w:rPr>
        <w:instrText>kW</w:instrText>
      </w:r>
      <w:r>
        <w:instrText>]\,</w:instrText>
      </w:r>
      <w:r>
        <w:fldChar w:fldCharType="end"/>
      </w:r>
    </w:p>
    <w:p w14:paraId="30B9BDA0" w14:textId="77777777" w:rsidR="006072E5" w:rsidRDefault="00746D2B">
      <w:pPr>
        <w:pStyle w:val="equationAlign"/>
        <w:tabs>
          <w:tab w:val="right" w:pos="3105"/>
          <w:tab w:val="left" w:pos="3450"/>
        </w:tabs>
      </w:pPr>
      <w:r>
        <w:tab/>
      </w:r>
      <w:r>
        <w:fldChar w:fldCharType="begin"/>
      </w:r>
      <w:r>
        <w:instrText xml:space="preserve"> EQ </w:instrText>
      </w:r>
      <w:r>
        <w:fldChar w:fldCharType="end"/>
      </w:r>
    </w:p>
    <w:p w14:paraId="60AC789E" w14:textId="77777777" w:rsidR="006072E5" w:rsidRDefault="00746D2B">
      <w:pPr>
        <w:ind w:firstLine="340"/>
      </w:pPr>
      <w:r>
        <w:t xml:space="preserve">The sum of zone loads and the provided air system energy equals the change in energy stored in the zone. Typically, the capacitance </w:t>
      </w:r>
      <w:r>
        <w:fldChar w:fldCharType="begin"/>
      </w:r>
      <w:r>
        <w:instrText xml:space="preserve"> EQ ϱ\s\do5(</w:instrText>
      </w:r>
      <w:r>
        <w:rPr>
          <w:i/>
          <w:iCs/>
          <w:sz w:val="18"/>
          <w:szCs w:val="18"/>
        </w:rPr>
        <w:instrText>air</w:instrText>
      </w:r>
      <w:r>
        <w:instrText>)</w:instrText>
      </w:r>
      <w:r>
        <w:rPr>
          <w:i/>
          <w:iCs/>
        </w:rPr>
        <w:instrText>V</w:instrText>
      </w:r>
      <w:r>
        <w:instrText>\s\do5(</w:instrText>
      </w:r>
      <w:r>
        <w:rPr>
          <w:i/>
          <w:iCs/>
          <w:sz w:val="18"/>
          <w:szCs w:val="18"/>
        </w:rPr>
        <w:instrText>z</w:instrText>
      </w:r>
      <w:r>
        <w:instrText>)</w:instrText>
      </w:r>
      <w:r>
        <w:rPr>
          <w:i/>
          <w:iCs/>
        </w:rPr>
        <w:instrText>C</w:instrText>
      </w:r>
      <w:r>
        <w:instrText>\s\do5(</w:instrText>
      </w:r>
      <w:r>
        <w:rPr>
          <w:i/>
          <w:iCs/>
          <w:sz w:val="18"/>
          <w:szCs w:val="18"/>
        </w:rPr>
        <w:instrText>p</w:instrText>
      </w:r>
      <w:r>
        <w:instrText>)</w:instrText>
      </w:r>
      <w:r>
        <w:fldChar w:fldCharType="end"/>
      </w:r>
      <w:r>
        <w:t xml:space="preserve"> would be that of the zone air only. The internal thermal masses, assumed to be in equilibrium with the zone air, are included in this term. EnergyPlus provides algorithms to solve the zone air energy and moisture balance equations defined in the ZoneAirHeatBalanceAlgorithm object. The algorithms use the finite difference approximation or analytical solution to calculate the derivative term with respect to time. </w:t>
      </w:r>
    </w:p>
    <w:p w14:paraId="539C28E7" w14:textId="77777777" w:rsidR="006072E5" w:rsidRDefault="00746D2B">
      <w:pPr>
        <w:ind w:firstLine="340"/>
      </w:pPr>
      <w:r>
        <w:t>EnergyPlus provides three different heat balance solution algorithms to solve the zone air energy balance equations. These are defined in the Algorithm field in the ZoneAirHeatBalanceAlgorithm object: 3rdOrderBackwardDifference, EulerMethod and AnalyticalSolution. The first two methods to solve Equation use the finite difference approximation while the third uses an analytical solution. The hybrid modeling approach uses the 3rdOrderBackwardDifference to inversely solve the air infiltration. EnergyPlus Code for these balance algorithms are referenced to the ZoneTempPredictorCorrector module.</w:t>
      </w:r>
    </w:p>
    <w:p w14:paraId="28DA0827" w14:textId="77777777" w:rsidR="006072E5" w:rsidRDefault="00746D2B">
      <w:pPr>
        <w:ind w:firstLine="340"/>
      </w:pPr>
      <w:r>
        <w:t>Similarly, EnergyPlus solves zone humidity ratio and CO2 concentration with the predictor-corrector approach. Equations (3) is the zone air moisture balance equation.</w:t>
      </w:r>
    </w:p>
    <w:p w14:paraId="4F7778AA" w14:textId="77777777" w:rsidR="006072E5" w:rsidRDefault="00746D2B">
      <w:pPr>
        <w:pStyle w:val="equationAlign"/>
        <w:tabs>
          <w:tab w:val="right" w:pos="3105"/>
          <w:tab w:val="left" w:pos="3450"/>
        </w:tabs>
      </w:pPr>
      <w:r>
        <w:tab/>
      </w:r>
      <w:r>
        <w:fldChar w:fldCharType="begin"/>
      </w:r>
      <w:r>
        <w:instrText xml:space="preserve"> EQ ϱ\s\do5(</w:instrText>
      </w:r>
      <w:r>
        <w:rPr>
          <w:i/>
          <w:iCs/>
          <w:sz w:val="18"/>
          <w:szCs w:val="18"/>
        </w:rPr>
        <w:instrText>air</w:instrText>
      </w:r>
      <w:r>
        <w:instrText>)</w:instrText>
      </w:r>
      <w:r>
        <w:rPr>
          <w:i/>
          <w:iCs/>
        </w:rPr>
        <w:instrText>V</w:instrText>
      </w:r>
      <w:r>
        <w:instrText>\s\do5(</w:instrText>
      </w:r>
      <w:r>
        <w:rPr>
          <w:i/>
          <w:iCs/>
          <w:sz w:val="18"/>
          <w:szCs w:val="18"/>
        </w:rPr>
        <w:instrText>z</w:instrText>
      </w:r>
      <w:r>
        <w:instrText>)</w:instrText>
      </w:r>
      <w:r>
        <w:rPr>
          <w:i/>
          <w:iCs/>
        </w:rPr>
        <w:instrText>C</w:instrText>
      </w:r>
      <w:r>
        <w:instrText>\s\do5(</w:instrText>
      </w:r>
      <w:r>
        <w:rPr>
          <w:i/>
          <w:iCs/>
          <w:sz w:val="18"/>
          <w:szCs w:val="18"/>
        </w:rPr>
        <w:instrText>w</w:instrText>
      </w:r>
      <w:r>
        <w:instrText>) \F(</w:instrText>
      </w:r>
      <w:r>
        <w:rPr>
          <w:i/>
          <w:iCs/>
        </w:rPr>
        <w:instrText>dW</w:instrText>
      </w:r>
      <w:r>
        <w:instrText>\s\do5(</w:instrText>
      </w:r>
      <w:r>
        <w:rPr>
          <w:i/>
          <w:iCs/>
          <w:sz w:val="18"/>
          <w:szCs w:val="18"/>
        </w:rPr>
        <w:instrText>z</w:instrText>
      </w:r>
      <w:r>
        <w:instrText>),</w:instrText>
      </w:r>
      <w:r>
        <w:rPr>
          <w:i/>
          <w:iCs/>
        </w:rPr>
        <w:instrText>dt</w:instrText>
      </w:r>
      <w:r>
        <w:instrText>)</w:instrText>
      </w:r>
      <w:r>
        <w:fldChar w:fldCharType="end"/>
      </w:r>
      <w:r>
        <w:tab/>
      </w:r>
      <w:r>
        <w:fldChar w:fldCharType="begin"/>
      </w:r>
      <w:r>
        <w:instrText xml:space="preserve"> EQ =Σ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)+Σ</w:instrText>
      </w:r>
      <w:r>
        <w:rPr>
          <w:i/>
          <w:iCs/>
        </w:rPr>
        <w:instrText>A</w:instrText>
      </w:r>
      <w:r>
        <w:instrText>\s\do5(</w:instrText>
      </w:r>
      <w:r>
        <w:rPr>
          <w:i/>
          <w:iCs/>
          <w:sz w:val="18"/>
          <w:szCs w:val="18"/>
        </w:rPr>
        <w:instrText>i</w:instrText>
      </w:r>
      <w:r>
        <w:instrText>)</w:instrText>
      </w:r>
      <w:r>
        <w:rPr>
          <w:i/>
          <w:iCs/>
        </w:rPr>
        <w:instrText>h</w:instrText>
      </w:r>
      <w:r>
        <w:instrText>\s\do5(</w:instrText>
      </w:r>
      <w:r>
        <w:rPr>
          <w:i/>
          <w:iCs/>
          <w:sz w:val="18"/>
          <w:szCs w:val="18"/>
        </w:rPr>
        <w:instrText>i</w:instrText>
      </w:r>
      <w:r>
        <w:instrText>)</w:instrText>
      </w:r>
      <w:r>
        <w:rPr>
          <w:i/>
          <w:iCs/>
        </w:rPr>
        <w:instrText>rho</w:instrText>
      </w:r>
      <w:r>
        <w:instrText>\s\do5(</w:instrText>
      </w:r>
      <w:r>
        <w:rPr>
          <w:i/>
          <w:iCs/>
          <w:sz w:val="18"/>
          <w:szCs w:val="18"/>
        </w:rPr>
        <w:instrText>air</w:instrText>
      </w:r>
      <w:r>
        <w:instrText>)(</w:instrText>
      </w:r>
      <w:r>
        <w:rPr>
          <w:i/>
          <w:iCs/>
        </w:rPr>
        <w:instrText>W</w:instrText>
      </w:r>
      <w:r>
        <w:instrText>\s\do5(</w:instrText>
      </w:r>
      <w:r>
        <w:rPr>
          <w:i/>
          <w:iCs/>
          <w:sz w:val="18"/>
          <w:szCs w:val="18"/>
        </w:rPr>
        <w:instrText>si</w:instrText>
      </w:r>
      <w:r>
        <w:instrText>)−</w:instrText>
      </w:r>
      <w:r>
        <w:rPr>
          <w:i/>
          <w:iCs/>
        </w:rPr>
        <w:instrText>W</w:instrText>
      </w:r>
      <w:r>
        <w:instrText>\s\do5(</w:instrText>
      </w:r>
      <w:r>
        <w:rPr>
          <w:i/>
          <w:iCs/>
          <w:sz w:val="18"/>
          <w:szCs w:val="18"/>
        </w:rPr>
        <w:instrText>z</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W</w:instrText>
      </w:r>
      <w:r>
        <w:instrText>\s\do5(</w:instrText>
      </w:r>
      <w:r>
        <w:rPr>
          <w:i/>
          <w:iCs/>
          <w:sz w:val="18"/>
          <w:szCs w:val="18"/>
        </w:rPr>
        <w:instrText>zi</w:instrText>
      </w:r>
      <w:r>
        <w:instrText>)−</w:instrText>
      </w:r>
      <w:r>
        <w:rPr>
          <w:i/>
          <w:iCs/>
        </w:rPr>
        <w:instrText>W</w:instrText>
      </w:r>
      <w:r>
        <w:instrText>\s\do5(</w:instrText>
      </w:r>
      <w:r>
        <w:rPr>
          <w:i/>
          <w:iCs/>
          <w:sz w:val="18"/>
          <w:szCs w:val="18"/>
        </w:rPr>
        <w:instrText>z</w:instrText>
      </w:r>
      <w:r>
        <w:instrText>))</w:instrText>
      </w:r>
      <w:r>
        <w:fldChar w:fldCharType="end"/>
      </w:r>
    </w:p>
    <w:p w14:paraId="355CE9F3" w14:textId="77777777" w:rsidR="006072E5"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rPr>
          <w:i/>
          <w:iCs/>
        </w:rPr>
        <w:instrText>m</w:instrText>
      </w:r>
      <w:r>
        <w:instrText>Ì‡\s\do5(</w:instrText>
      </w:r>
      <w:r>
        <w:rPr>
          <w:i/>
          <w:iCs/>
          <w:sz w:val="18"/>
          <w:szCs w:val="18"/>
        </w:rPr>
        <w:instrText>inf</w:instrText>
      </w:r>
      <w:r>
        <w:instrText>)(</w:instrText>
      </w:r>
      <w:r>
        <w:rPr>
          <w:i/>
          <w:iCs/>
        </w:rPr>
        <w:instrText>W</w:instrText>
      </w:r>
      <w:r>
        <w:instrText>\s\do5(</w:instrText>
      </w:r>
      <w:r>
        <w:rPr>
          <w:i/>
          <w:iCs/>
          <w:sz w:val="18"/>
          <w:szCs w:val="18"/>
        </w:rPr>
        <w:instrText>o</w:instrText>
      </w:r>
      <w:r>
        <w:instrText>)−</w:instrText>
      </w:r>
      <w:r>
        <w:rPr>
          <w:i/>
          <w:iCs/>
        </w:rPr>
        <w:instrText>W</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W</w:instrText>
      </w:r>
      <w:r>
        <w:instrText>\s\do5(</w:instrText>
      </w:r>
      <w:r>
        <w:rPr>
          <w:i/>
          <w:iCs/>
          <w:sz w:val="18"/>
          <w:szCs w:val="18"/>
        </w:rPr>
        <w:instrText>sys</w:instrText>
      </w:r>
      <w:r>
        <w:instrText>)−</w:instrText>
      </w:r>
      <w:r>
        <w:rPr>
          <w:i/>
          <w:iCs/>
        </w:rPr>
        <w:instrText>W</w:instrText>
      </w:r>
      <w:r>
        <w:instrText>\s\do5(</w:instrText>
      </w:r>
      <w:r>
        <w:rPr>
          <w:i/>
          <w:iCs/>
          <w:sz w:val="18"/>
          <w:szCs w:val="18"/>
        </w:rPr>
        <w:instrText>z</w:instrText>
      </w:r>
      <w:r>
        <w:instrText>))</w:instrText>
      </w:r>
      <w:r>
        <w:fldChar w:fldCharType="end"/>
      </w:r>
    </w:p>
    <w:p w14:paraId="4887E119" w14:textId="77777777" w:rsidR="006072E5"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14:paraId="1FD36369" w14:textId="77777777" w:rsidR="006072E5" w:rsidRDefault="00746D2B">
      <w:pPr>
        <w:pStyle w:val="equationAlign"/>
        <w:tabs>
          <w:tab w:val="right" w:pos="3105"/>
          <w:tab w:val="left" w:pos="3450"/>
        </w:tabs>
      </w:pPr>
      <w:r>
        <w:tab/>
      </w:r>
      <w:r>
        <w:fldChar w:fldCharType="begin"/>
      </w:r>
      <w:r>
        <w:instrText xml:space="preserve"> EQ ϱ\s\do5(</w:instrText>
      </w:r>
      <w:r>
        <w:rPr>
          <w:i/>
          <w:iCs/>
          <w:sz w:val="18"/>
          <w:szCs w:val="18"/>
        </w:rPr>
        <w:instrText>air</w:instrText>
      </w:r>
      <w:r>
        <w:instrText>)</w:instrText>
      </w:r>
      <w:r>
        <w:fldChar w:fldCharType="end"/>
      </w:r>
      <w:r>
        <w:tab/>
      </w:r>
      <w:r>
        <w:fldChar w:fldCharType="begin"/>
      </w:r>
      <w:r>
        <w:instrText xml:space="preserve"> EQ :</w:instrText>
      </w:r>
      <w:r>
        <w:rPr>
          <w:i/>
          <w:iCs/>
        </w:rPr>
        <w:instrText>Zoneairdensity</w:instrText>
      </w:r>
      <w:r>
        <w:instrText> [</w:instrText>
      </w:r>
      <w:r>
        <w:rPr>
          <w:i/>
          <w:iCs/>
        </w:rPr>
        <w:instrText>kg</w:instrText>
      </w:r>
      <w:r>
        <w:instrText>/</w:instrText>
      </w:r>
      <w:r>
        <w:rPr>
          <w:i/>
          <w:iCs/>
        </w:rPr>
        <w:instrText>m</w:instrText>
      </w:r>
      <w:r>
        <w:instrText>\s\up5(</w:instrText>
      </w:r>
      <w:r>
        <w:rPr>
          <w:sz w:val="18"/>
          <w:szCs w:val="18"/>
        </w:rPr>
        <w:instrText>3</w:instrText>
      </w:r>
      <w:r>
        <w:instrText>)]\,</w:instrText>
      </w:r>
      <w:r>
        <w:fldChar w:fldCharType="end"/>
      </w:r>
    </w:p>
    <w:p w14:paraId="0B997922" w14:textId="77777777" w:rsidR="006072E5" w:rsidRDefault="00746D2B">
      <w:pPr>
        <w:pStyle w:val="equationAlign"/>
        <w:tabs>
          <w:tab w:val="right" w:pos="3105"/>
          <w:tab w:val="left" w:pos="3450"/>
        </w:tabs>
      </w:pPr>
      <w:r>
        <w:tab/>
      </w:r>
      <w:r>
        <w:fldChar w:fldCharType="begin"/>
      </w:r>
      <w:r>
        <w:instrText xml:space="preserve"> EQ </w:instrText>
      </w:r>
      <w:r>
        <w:rPr>
          <w:i/>
          <w:iCs/>
        </w:rPr>
        <w:instrText>V</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Zoneairvolume</w:instrText>
      </w:r>
      <w:r>
        <w:instrText> [</w:instrText>
      </w:r>
      <w:r>
        <w:rPr>
          <w:i/>
          <w:iCs/>
        </w:rPr>
        <w:instrText>m</w:instrText>
      </w:r>
      <w:r>
        <w:instrText>\s\up5(</w:instrText>
      </w:r>
      <w:r>
        <w:rPr>
          <w:sz w:val="18"/>
          <w:szCs w:val="18"/>
        </w:rPr>
        <w:instrText>3</w:instrText>
      </w:r>
      <w:r>
        <w:instrText>)]\,</w:instrText>
      </w:r>
      <w:r>
        <w:fldChar w:fldCharType="end"/>
      </w:r>
    </w:p>
    <w:p w14:paraId="19C8B37E"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w</w:instrText>
      </w:r>
      <w:r>
        <w:instrText>)</w:instrText>
      </w:r>
      <w:r>
        <w:fldChar w:fldCharType="end"/>
      </w:r>
      <w:r>
        <w:tab/>
      </w:r>
      <w:r>
        <w:fldChar w:fldCharType="begin"/>
      </w:r>
      <w:r>
        <w:instrText xml:space="preserve"> EQ :</w:instrText>
      </w:r>
      <w:r>
        <w:rPr>
          <w:i/>
          <w:iCs/>
        </w:rPr>
        <w:instrText>Zoneairhumiditycapacitymultiplier</w:instrText>
      </w:r>
      <w:r>
        <w:instrText>\,</w:instrText>
      </w:r>
      <w:r>
        <w:fldChar w:fldCharType="end"/>
      </w:r>
    </w:p>
    <w:p w14:paraId="439AADB5" w14:textId="77777777" w:rsidR="006072E5" w:rsidRDefault="00746D2B">
      <w:pPr>
        <w:pStyle w:val="equationAlign"/>
        <w:tabs>
          <w:tab w:val="right" w:pos="3105"/>
          <w:tab w:val="left" w:pos="3450"/>
        </w:tabs>
      </w:pPr>
      <w:r>
        <w:tab/>
      </w:r>
      <w:r>
        <w:fldChar w:fldCharType="begin"/>
      </w:r>
      <w:r>
        <w:instrText xml:space="preserve"> EQ </w:instrText>
      </w:r>
      <w:r>
        <w:rPr>
          <w:i/>
          <w:iCs/>
        </w:rPr>
        <w:instrText>W</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Zoneairhumidityratio</w:instrText>
      </w:r>
      <w:r>
        <w:instrText> [</w:instrText>
      </w:r>
      <w:r>
        <w:rPr>
          <w:i/>
          <w:iCs/>
        </w:rPr>
        <w:instrText>kg</w:instrText>
      </w:r>
      <w:r>
        <w:instrText>\s\do5(</w:instrText>
      </w:r>
      <w:r>
        <w:rPr>
          <w:i/>
          <w:iCs/>
          <w:sz w:val="18"/>
          <w:szCs w:val="18"/>
        </w:rPr>
        <w:instrText>w</w:instrText>
      </w:r>
      <w:r>
        <w:instrText>)/</w:instrText>
      </w:r>
      <w:r>
        <w:rPr>
          <w:i/>
          <w:iCs/>
        </w:rPr>
        <w:instrText>kg</w:instrText>
      </w:r>
      <w:r>
        <w:instrText>\s\do5(</w:instrText>
      </w:r>
      <w:r>
        <w:rPr>
          <w:i/>
          <w:iCs/>
          <w:sz w:val="18"/>
          <w:szCs w:val="18"/>
        </w:rPr>
        <w:instrText>dry</w:instrText>
      </w:r>
      <w:r>
        <w:rPr>
          <w:rFonts w:ascii="Cambria Math" w:hAnsi="Cambria Math" w:cs="Cambria Math"/>
          <w:sz w:val="18"/>
          <w:szCs w:val="18"/>
        </w:rPr>
        <w:instrText>⋅</w:instrText>
      </w:r>
      <w:r>
        <w:rPr>
          <w:i/>
          <w:iCs/>
          <w:sz w:val="18"/>
          <w:szCs w:val="18"/>
        </w:rPr>
        <w:instrText>air</w:instrText>
      </w:r>
      <w:r>
        <w:instrText>)]\,</w:instrText>
      </w:r>
      <w:r>
        <w:fldChar w:fldCharType="end"/>
      </w:r>
    </w:p>
    <w:p w14:paraId="2006D6CB" w14:textId="77777777" w:rsidR="006072E5" w:rsidRDefault="00746D2B">
      <w:pPr>
        <w:pStyle w:val="equationAlign"/>
        <w:tabs>
          <w:tab w:val="right" w:pos="3105"/>
          <w:tab w:val="left" w:pos="3450"/>
        </w:tabs>
      </w:pPr>
      <w:r>
        <w:tab/>
      </w:r>
      <w:r>
        <w:fldChar w:fldCharType="begin"/>
      </w:r>
      <w:r>
        <w:instrText xml:space="preserve"> EQ </w:instrText>
      </w:r>
      <w:r>
        <w:rPr>
          <w:i/>
          <w:iCs/>
        </w:rPr>
        <w:instrText>t</w:instrText>
      </w:r>
      <w:r>
        <w:fldChar w:fldCharType="end"/>
      </w:r>
      <w:r>
        <w:tab/>
      </w:r>
      <w:r>
        <w:fldChar w:fldCharType="begin"/>
      </w:r>
      <w:r>
        <w:instrText xml:space="preserve"> EQ :</w:instrText>
      </w:r>
      <w:r>
        <w:rPr>
          <w:i/>
          <w:iCs/>
        </w:rPr>
        <w:instrText>Currenttime</w:instrText>
      </w:r>
      <w:r>
        <w:instrText>\,</w:instrText>
      </w:r>
      <w:r>
        <w:fldChar w:fldCharType="end"/>
      </w:r>
    </w:p>
    <w:p w14:paraId="416ADBA6" w14:textId="77777777" w:rsidR="006072E5" w:rsidRDefault="00746D2B">
      <w:pPr>
        <w:pStyle w:val="equationAlign"/>
        <w:tabs>
          <w:tab w:val="right" w:pos="3105"/>
          <w:tab w:val="left" w:pos="3450"/>
        </w:tabs>
      </w:pPr>
      <w:r>
        <w:tab/>
      </w:r>
      <w:r>
        <w:fldChar w:fldCharType="begin"/>
      </w:r>
      <w:r>
        <w:instrText xml:space="preserve"> EQ 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fldChar w:fldCharType="end"/>
      </w:r>
      <w:r>
        <w:tab/>
      </w:r>
      <w:r>
        <w:fldChar w:fldCharType="begin"/>
      </w:r>
      <w:r>
        <w:instrText xml:space="preserve"> EQ :</w:instrText>
      </w:r>
      <w:r>
        <w:rPr>
          <w:i/>
          <w:iCs/>
        </w:rPr>
        <w:instrText>sumofscheduledinternalmoistureload</w:instrText>
      </w:r>
      <w:r>
        <w:instrText> [</w:instrText>
      </w:r>
      <w:r>
        <w:rPr>
          <w:i/>
          <w:iCs/>
        </w:rPr>
        <w:instrText>kg</w:instrText>
      </w:r>
      <w:r>
        <w:instrText>]\,</w:instrText>
      </w:r>
      <w:r>
        <w:fldChar w:fldCharType="end"/>
      </w:r>
    </w:p>
    <w:p w14:paraId="3B794818" w14:textId="77777777" w:rsidR="006072E5" w:rsidRDefault="00746D2B">
      <w:pPr>
        <w:pStyle w:val="equationAlign"/>
        <w:tabs>
          <w:tab w:val="right" w:pos="3105"/>
          <w:tab w:val="left" w:pos="3450"/>
        </w:tabs>
      </w:pPr>
      <w:r>
        <w:lastRenderedPageBreak/>
        <w:tab/>
      </w:r>
      <w:r>
        <w:fldChar w:fldCharType="begin"/>
      </w:r>
      <w:r>
        <w:instrText xml:space="preserve"> EQ </w:instrText>
      </w:r>
      <w:r>
        <w:fldChar w:fldCharType="end"/>
      </w:r>
    </w:p>
    <w:p w14:paraId="36CFA3ED" w14:textId="77777777" w:rsidR="006072E5" w:rsidRDefault="00746D2B">
      <w:pPr>
        <w:ind w:firstLine="340"/>
      </w:pPr>
      <w:r>
        <w:t>Equations (4) is the zone air CO</w:t>
      </w:r>
      <w:r>
        <w:fldChar w:fldCharType="begin"/>
      </w:r>
      <w:r>
        <w:instrText xml:space="preserve"> EQ \s\do5(</w:instrText>
      </w:r>
      <w:r>
        <w:rPr>
          <w:sz w:val="18"/>
          <w:szCs w:val="18"/>
        </w:rPr>
        <w:instrText>2</w:instrText>
      </w:r>
      <w:r>
        <w:instrText>)</w:instrText>
      </w:r>
      <w:r>
        <w:fldChar w:fldCharType="end"/>
      </w:r>
      <w:r>
        <w:t xml:space="preserve"> balance equation. </w:t>
      </w:r>
    </w:p>
    <w:p w14:paraId="56D08174" w14:textId="77777777" w:rsidR="006072E5" w:rsidRDefault="00746D2B">
      <w:pPr>
        <w:pStyle w:val="equationAlign"/>
        <w:tabs>
          <w:tab w:val="right" w:pos="3105"/>
          <w:tab w:val="left" w:pos="3450"/>
        </w:tabs>
      </w:pPr>
      <w:r>
        <w:tab/>
      </w:r>
      <w:r>
        <w:fldChar w:fldCharType="begin"/>
      </w:r>
      <w:r>
        <w:instrText xml:space="preserve"> EQ ϱ\s\do5(</w:instrText>
      </w:r>
      <w:r>
        <w:rPr>
          <w:i/>
          <w:iCs/>
          <w:sz w:val="18"/>
          <w:szCs w:val="18"/>
        </w:rPr>
        <w:instrText>air</w:instrText>
      </w:r>
      <w:r>
        <w:instrText>)</w:instrText>
      </w:r>
      <w:r>
        <w:rPr>
          <w:i/>
          <w:iCs/>
        </w:rPr>
        <w:instrText>V</w:instrText>
      </w:r>
      <w:r>
        <w:instrText>\s\do5(</w:instrText>
      </w:r>
      <w:r>
        <w:rPr>
          <w:i/>
          <w:iCs/>
          <w:sz w:val="18"/>
          <w:szCs w:val="18"/>
        </w:rPr>
        <w:instrText>z</w:instrText>
      </w:r>
      <w:r>
        <w:instrText>)</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instrText>) \F(</w:instrText>
      </w:r>
      <w:r>
        <w:rPr>
          <w:i/>
          <w:iCs/>
        </w:rPr>
        <w:instrText>dC</w:instrText>
      </w:r>
      <w:r>
        <w:instrText>\s\do5(</w:instrText>
      </w:r>
      <w:r>
        <w:rPr>
          <w:i/>
          <w:iCs/>
          <w:sz w:val="18"/>
          <w:szCs w:val="18"/>
        </w:rPr>
        <w:instrText>z</w:instrText>
      </w:r>
      <w:r>
        <w:instrText>),</w:instrText>
      </w:r>
      <w:r>
        <w:rPr>
          <w:i/>
          <w:iCs/>
        </w:rPr>
        <w:instrText>dt</w:instrText>
      </w:r>
      <w:r>
        <w:instrText>)</w:instrText>
      </w:r>
      <w:r>
        <w:fldChar w:fldCharType="end"/>
      </w:r>
      <w:r>
        <w:tab/>
      </w:r>
      <w:r>
        <w:fldChar w:fldCharType="begin"/>
      </w:r>
      <w:r>
        <w:instrText xml:space="preserve"> EQ =Σ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)×10\s\up5(</w:instrText>
      </w:r>
      <w:r>
        <w:rPr>
          <w:sz w:val="18"/>
          <w:szCs w:val="18"/>
        </w:rPr>
        <w:instrText>6</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rPr>
          <w:i/>
          <w:iCs/>
        </w:rPr>
        <w:instrText>C</w:instrText>
      </w:r>
      <w:r>
        <w:instrText>\s\do5(</w:instrText>
      </w:r>
      <w:r>
        <w:rPr>
          <w:i/>
          <w:iCs/>
          <w:sz w:val="18"/>
          <w:szCs w:val="18"/>
        </w:rPr>
        <w:instrText>z</w:instrText>
      </w:r>
      <w:r>
        <w:instrText>))</w:instrText>
      </w:r>
      <w:r>
        <w:fldChar w:fldCharType="end"/>
      </w:r>
    </w:p>
    <w:p w14:paraId="18032E7D" w14:textId="77777777" w:rsidR="006072E5"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rPr>
          <w:i/>
          <w:iCs/>
        </w:rPr>
        <w:instrText>m</w:instrText>
      </w:r>
      <w:r>
        <w:instrText>Ì‡\s\do5(</w:instrText>
      </w:r>
      <w:r>
        <w:rPr>
          <w:i/>
          <w:iCs/>
          <w:sz w:val="18"/>
          <w:szCs w:val="18"/>
        </w:rPr>
        <w:instrText>inf</w:instrText>
      </w:r>
      <w:r>
        <w:instrText>)(</w:instrText>
      </w:r>
      <w:r>
        <w:rPr>
          <w:i/>
          <w:iCs/>
        </w:rPr>
        <w:instrText>C</w:instrText>
      </w:r>
      <w:r>
        <w:instrText>\s\do5(</w:instrText>
      </w:r>
      <w:r>
        <w:rPr>
          <w:i/>
          <w:iCs/>
          <w:sz w:val="18"/>
          <w:szCs w:val="18"/>
        </w:rPr>
        <w:instrText>o</w:instrText>
      </w:r>
      <w:r>
        <w:instrText>)−</w:instrText>
      </w:r>
      <w:r>
        <w:rPr>
          <w:i/>
          <w:iCs/>
        </w:rPr>
        <w:instrText>C</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rPr>
          <w:i/>
          <w:iCs/>
        </w:rPr>
        <w:instrText>C</w:instrText>
      </w:r>
      <w:r>
        <w:instrText>\s\do5(</w:instrText>
      </w:r>
      <w:r>
        <w:rPr>
          <w:i/>
          <w:iCs/>
          <w:sz w:val="18"/>
          <w:szCs w:val="18"/>
        </w:rPr>
        <w:instrText>z</w:instrText>
      </w:r>
      <w:r>
        <w:instrText>))</w:instrText>
      </w:r>
      <w:r>
        <w:fldChar w:fldCharType="end"/>
      </w:r>
    </w:p>
    <w:p w14:paraId="4D1B21BD" w14:textId="77777777" w:rsidR="006072E5"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14:paraId="24EA2F92" w14:textId="77777777" w:rsidR="006072E5" w:rsidRDefault="00746D2B">
      <w:pPr>
        <w:pStyle w:val="equationAlign"/>
        <w:tabs>
          <w:tab w:val="right" w:pos="3105"/>
          <w:tab w:val="left" w:pos="3450"/>
        </w:tabs>
      </w:pPr>
      <w:r>
        <w:tab/>
      </w:r>
      <w:r>
        <w:fldChar w:fldCharType="begin"/>
      </w:r>
      <w:r>
        <w:instrText xml:space="preserve"> EQ ϱ\s\do5(</w:instrText>
      </w:r>
      <w:r>
        <w:rPr>
          <w:i/>
          <w:iCs/>
          <w:sz w:val="18"/>
          <w:szCs w:val="18"/>
        </w:rPr>
        <w:instrText>air</w:instrText>
      </w:r>
      <w:r>
        <w:instrText>)</w:instrText>
      </w:r>
      <w:r>
        <w:fldChar w:fldCharType="end"/>
      </w:r>
      <w:r>
        <w:tab/>
      </w:r>
      <w:r>
        <w:fldChar w:fldCharType="begin"/>
      </w:r>
      <w:r>
        <w:instrText xml:space="preserve"> EQ :</w:instrText>
      </w:r>
      <w:r>
        <w:rPr>
          <w:i/>
          <w:iCs/>
        </w:rPr>
        <w:instrText>Zoneairdensity</w:instrText>
      </w:r>
      <w:r>
        <w:instrText> [</w:instrText>
      </w:r>
      <w:r>
        <w:rPr>
          <w:i/>
          <w:iCs/>
        </w:rPr>
        <w:instrText>kg</w:instrText>
      </w:r>
      <w:r>
        <w:instrText>/</w:instrText>
      </w:r>
      <w:r>
        <w:rPr>
          <w:i/>
          <w:iCs/>
        </w:rPr>
        <w:instrText>m</w:instrText>
      </w:r>
      <w:r>
        <w:instrText>\s\up5(</w:instrText>
      </w:r>
      <w:r>
        <w:rPr>
          <w:sz w:val="18"/>
          <w:szCs w:val="18"/>
        </w:rPr>
        <w:instrText>3</w:instrText>
      </w:r>
      <w:r>
        <w:instrText>)]\,</w:instrText>
      </w:r>
      <w:r>
        <w:fldChar w:fldCharType="end"/>
      </w:r>
    </w:p>
    <w:p w14:paraId="472FBAB2" w14:textId="77777777" w:rsidR="006072E5" w:rsidRDefault="00746D2B">
      <w:pPr>
        <w:pStyle w:val="equationAlign"/>
        <w:tabs>
          <w:tab w:val="right" w:pos="3105"/>
          <w:tab w:val="left" w:pos="3450"/>
        </w:tabs>
      </w:pPr>
      <w:r>
        <w:tab/>
      </w:r>
      <w:r>
        <w:fldChar w:fldCharType="begin"/>
      </w:r>
      <w:r>
        <w:instrText xml:space="preserve"> EQ </w:instrText>
      </w:r>
      <w:r>
        <w:rPr>
          <w:i/>
          <w:iCs/>
        </w:rPr>
        <w:instrText>V</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Zoneairvolume</w:instrText>
      </w:r>
      <w:r>
        <w:instrText> [</w:instrText>
      </w:r>
      <w:r>
        <w:rPr>
          <w:i/>
          <w:iCs/>
        </w:rPr>
        <w:instrText>m</w:instrText>
      </w:r>
      <w:r>
        <w:instrText>\s\up5(</w:instrText>
      </w:r>
      <w:r>
        <w:rPr>
          <w:sz w:val="18"/>
          <w:szCs w:val="18"/>
        </w:rPr>
        <w:instrText>3</w:instrText>
      </w:r>
      <w:r>
        <w:instrText>)]\,</w:instrText>
      </w:r>
      <w:r>
        <w:fldChar w:fldCharType="end"/>
      </w:r>
    </w:p>
    <w:p w14:paraId="0D1A2385"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instrText>)</w:instrText>
      </w:r>
      <w:r>
        <w:fldChar w:fldCharType="end"/>
      </w:r>
      <w:r>
        <w:tab/>
      </w:r>
      <w:r>
        <w:fldChar w:fldCharType="begin"/>
      </w:r>
      <w:r>
        <w:instrText xml:space="preserve"> EQ :</w:instrText>
      </w:r>
      <w:r>
        <w:rPr>
          <w:i/>
          <w:iCs/>
        </w:rPr>
        <w:instrText>Zonecarbondioxidecapacitymultiplier</w:instrText>
      </w:r>
      <w:r>
        <w:instrText>[</w:instrText>
      </w:r>
      <w:r>
        <w:rPr>
          <w:i/>
          <w:iCs/>
        </w:rPr>
        <w:instrText>dimensionless</w:instrText>
      </w:r>
      <w:r>
        <w:instrText>]\,</w:instrText>
      </w:r>
      <w:r>
        <w:fldChar w:fldCharType="end"/>
      </w:r>
    </w:p>
    <w:p w14:paraId="3ED16B86"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zoneaircarbondioxideconcentrationatthecurrenttimestep</w:instrText>
      </w:r>
      <w:r>
        <w:instrText> [</w:instrText>
      </w:r>
      <w:r>
        <w:rPr>
          <w:i/>
          <w:iCs/>
        </w:rPr>
        <w:instrText>ppm</w:instrText>
      </w:r>
      <w:r>
        <w:instrText>]\,</w:instrText>
      </w:r>
      <w:r>
        <w:fldChar w:fldCharType="end"/>
      </w:r>
    </w:p>
    <w:p w14:paraId="0316D517" w14:textId="77777777" w:rsidR="006072E5" w:rsidRDefault="00746D2B">
      <w:pPr>
        <w:pStyle w:val="equationAlign"/>
        <w:tabs>
          <w:tab w:val="right" w:pos="3105"/>
          <w:tab w:val="left" w:pos="3450"/>
        </w:tabs>
      </w:pPr>
      <w:r>
        <w:tab/>
      </w:r>
      <w:r>
        <w:fldChar w:fldCharType="begin"/>
      </w:r>
      <w:r>
        <w:instrText xml:space="preserve"> EQ </w:instrText>
      </w:r>
      <w:r>
        <w:rPr>
          <w:i/>
          <w:iCs/>
        </w:rPr>
        <w:instrText>t</w:instrText>
      </w:r>
      <w:r>
        <w:fldChar w:fldCharType="end"/>
      </w:r>
      <w:r>
        <w:tab/>
      </w:r>
      <w:r>
        <w:fldChar w:fldCharType="begin"/>
      </w:r>
      <w:r>
        <w:instrText xml:space="preserve"> EQ :</w:instrText>
      </w:r>
      <w:r>
        <w:rPr>
          <w:i/>
          <w:iCs/>
        </w:rPr>
        <w:instrText>Currenttime</w:instrText>
      </w:r>
      <w:r>
        <w:instrText>\,</w:instrText>
      </w:r>
      <w:r>
        <w:fldChar w:fldCharType="end"/>
      </w:r>
    </w:p>
    <w:p w14:paraId="1DF98BEE" w14:textId="77777777" w:rsidR="006072E5" w:rsidRDefault="00746D2B">
      <w:pPr>
        <w:pStyle w:val="equationAlign"/>
        <w:tabs>
          <w:tab w:val="right" w:pos="3105"/>
          <w:tab w:val="left" w:pos="3450"/>
        </w:tabs>
      </w:pPr>
      <w:r>
        <w:tab/>
      </w:r>
      <w:r>
        <w:fldChar w:fldCharType="begin"/>
      </w:r>
      <w:r>
        <w:instrText xml:space="preserve"> EQ 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fldChar w:fldCharType="end"/>
      </w:r>
      <w:r>
        <w:tab/>
      </w:r>
      <w:r>
        <w:fldChar w:fldCharType="begin"/>
      </w:r>
      <w:r>
        <w:instrText xml:space="preserve"> EQ :</w:instrText>
      </w:r>
      <w:r>
        <w:rPr>
          <w:i/>
          <w:iCs/>
        </w:rPr>
        <w:instrText>Sumofscheduledinternalcarbondioxideloads</w:instrText>
      </w:r>
      <w:r>
        <w:instrText> [</w:instrText>
      </w:r>
      <w:r>
        <w:rPr>
          <w:i/>
          <w:iCs/>
        </w:rPr>
        <w:instrText>kg</w:instrText>
      </w:r>
      <w:r>
        <w:instrText>/</w:instrText>
      </w:r>
      <w:r>
        <w:rPr>
          <w:i/>
          <w:iCs/>
        </w:rPr>
        <w:instrText>s</w:instrText>
      </w:r>
      <w:r>
        <w:instrText>]\,</w:instrText>
      </w:r>
      <w:r>
        <w:fldChar w:fldCharType="end"/>
      </w:r>
    </w:p>
    <w:p w14:paraId="0979E243" w14:textId="77777777" w:rsidR="006072E5" w:rsidRDefault="00746D2B">
      <w:pPr>
        <w:pStyle w:val="equationAlign"/>
        <w:tabs>
          <w:tab w:val="right" w:pos="3105"/>
          <w:tab w:val="left" w:pos="3450"/>
        </w:tabs>
      </w:pPr>
      <w:r>
        <w:tab/>
      </w:r>
      <w:r>
        <w:fldChar w:fldCharType="begin"/>
      </w:r>
      <w:r>
        <w:instrText xml:space="preserve"> EQ 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rPr>
          <w:i/>
          <w:iCs/>
        </w:rPr>
        <w:instrText>C</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Carbondioxidetransferduetointerzoneairmixing</w:instrText>
      </w:r>
      <w:r>
        <w:instrText> [</w:instrText>
      </w:r>
      <w:r>
        <w:rPr>
          <w:i/>
          <w:iCs/>
        </w:rPr>
        <w:instrText>ppm</w:instrText>
      </w:r>
      <w:r>
        <w:rPr>
          <w:rFonts w:ascii="Cambria Math" w:hAnsi="Cambria Math" w:cs="Cambria Math"/>
        </w:rPr>
        <w:instrText>⋅</w:instrText>
      </w:r>
      <w:r>
        <w:rPr>
          <w:i/>
          <w:iCs/>
        </w:rPr>
        <w:instrText>kg</w:instrText>
      </w:r>
      <w:r>
        <w:instrText>/</w:instrText>
      </w:r>
      <w:r>
        <w:rPr>
          <w:i/>
          <w:iCs/>
        </w:rPr>
        <w:instrText>s</w:instrText>
      </w:r>
      <w:r>
        <w:instrText>]\,</w:instrText>
      </w:r>
      <w:r>
        <w:fldChar w:fldCharType="end"/>
      </w:r>
    </w:p>
    <w:p w14:paraId="23E9E2AF"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zi</w:instrText>
      </w:r>
      <w:r>
        <w:instrText>)</w:instrText>
      </w:r>
      <w:r>
        <w:fldChar w:fldCharType="end"/>
      </w:r>
      <w:r>
        <w:tab/>
      </w:r>
      <w:r>
        <w:fldChar w:fldCharType="begin"/>
      </w:r>
      <w:r>
        <w:instrText xml:space="preserve"> EQ :</w:instrText>
      </w:r>
      <w:r>
        <w:rPr>
          <w:i/>
          <w:iCs/>
        </w:rPr>
        <w:instrText>Carbondioxideconcentrationinthezoneairbeingtransferredintothiszone</w:instrText>
      </w:r>
      <w:r>
        <w:instrText> [</w:instrText>
      </w:r>
      <w:r>
        <w:rPr>
          <w:i/>
          <w:iCs/>
        </w:rPr>
        <w:instrText>ppm</w:instrText>
      </w:r>
      <w:r>
        <w:instrText>]\,</w:instrText>
      </w:r>
      <w:r>
        <w:fldChar w:fldCharType="end"/>
      </w:r>
    </w:p>
    <w:p w14:paraId="5EAA0BD8" w14:textId="77777777" w:rsidR="006072E5" w:rsidRDefault="00746D2B">
      <w:pPr>
        <w:pStyle w:val="equationAlign"/>
        <w:tabs>
          <w:tab w:val="right" w:pos="3105"/>
          <w:tab w:val="left" w:pos="3450"/>
        </w:tabs>
      </w:pPr>
      <w:r>
        <w:tab/>
      </w:r>
      <w:r>
        <w:fldChar w:fldCharType="begin"/>
      </w:r>
      <w:r>
        <w:instrText xml:space="preserve"> EQ </w:instrText>
      </w:r>
      <w:r>
        <w:rPr>
          <w:i/>
          <w:iCs/>
        </w:rPr>
        <w:instrText>m</w:instrText>
      </w:r>
      <w:r>
        <w:instrText>Ì‡\s\do5(</w:instrText>
      </w:r>
      <w:r>
        <w:rPr>
          <w:i/>
          <w:iCs/>
          <w:sz w:val="18"/>
          <w:szCs w:val="18"/>
        </w:rPr>
        <w:instrText>inf</w:instrText>
      </w:r>
      <w:r>
        <w:instrText>)(</w:instrText>
      </w:r>
      <w:r>
        <w:rPr>
          <w:i/>
          <w:iCs/>
        </w:rPr>
        <w:instrText>C</w:instrText>
      </w:r>
      <w:r>
        <w:instrText>\s\do5(</w:instrText>
      </w:r>
      <w:r>
        <w:rPr>
          <w:i/>
          <w:iCs/>
          <w:sz w:val="18"/>
          <w:szCs w:val="18"/>
        </w:rPr>
        <w:instrText>o</w:instrText>
      </w:r>
      <w:r>
        <w:instrText>)−</w:instrText>
      </w:r>
      <w:r>
        <w:rPr>
          <w:i/>
          <w:iCs/>
        </w:rPr>
        <w:instrText>C</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Carbondioxidetransferduetoinfiltrationandventilationofoutdoorair</w:instrText>
      </w:r>
      <w:r>
        <w:instrText> [</w:instrText>
      </w:r>
      <w:r>
        <w:rPr>
          <w:i/>
          <w:iCs/>
        </w:rPr>
        <w:instrText>ppm</w:instrText>
      </w:r>
      <w:r>
        <w:rPr>
          <w:rFonts w:ascii="Cambria Math" w:hAnsi="Cambria Math" w:cs="Cambria Math"/>
        </w:rPr>
        <w:instrText>⋅</w:instrText>
      </w:r>
      <w:r>
        <w:rPr>
          <w:i/>
          <w:iCs/>
        </w:rPr>
        <w:instrText>kg</w:instrText>
      </w:r>
      <w:r>
        <w:instrText>/</w:instrText>
      </w:r>
      <w:r>
        <w:rPr>
          <w:i/>
          <w:iCs/>
        </w:rPr>
        <w:instrText>s</w:instrText>
      </w:r>
      <w:r>
        <w:instrText>]\,</w:instrText>
      </w:r>
      <w:r>
        <w:fldChar w:fldCharType="end"/>
      </w:r>
    </w:p>
    <w:p w14:paraId="3C95471E"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o</w:instrText>
      </w:r>
      <w:r>
        <w:instrText>)</w:instrText>
      </w:r>
      <w:r>
        <w:fldChar w:fldCharType="end"/>
      </w:r>
      <w:r>
        <w:tab/>
      </w:r>
      <w:r>
        <w:fldChar w:fldCharType="begin"/>
      </w:r>
      <w:r>
        <w:instrText xml:space="preserve"> EQ :</w:instrText>
      </w:r>
      <w:r>
        <w:rPr>
          <w:i/>
          <w:iCs/>
        </w:rPr>
        <w:instrText>Carbondioxideconcentrationinoutdoorair</w:instrText>
      </w:r>
      <w:r>
        <w:instrText> [</w:instrText>
      </w:r>
      <w:r>
        <w:rPr>
          <w:i/>
          <w:iCs/>
        </w:rPr>
        <w:instrText>ppm</w:instrText>
      </w:r>
      <w:r>
        <w:instrText>]\,</w:instrText>
      </w:r>
      <w:r>
        <w:fldChar w:fldCharType="end"/>
      </w:r>
    </w:p>
    <w:p w14:paraId="45D62815" w14:textId="77777777" w:rsidR="006072E5" w:rsidRDefault="00746D2B">
      <w:pPr>
        <w:pStyle w:val="equationAlign"/>
        <w:tabs>
          <w:tab w:val="right" w:pos="3105"/>
          <w:tab w:val="left" w:pos="3450"/>
        </w:tabs>
      </w:pPr>
      <w:r>
        <w:tab/>
      </w:r>
      <w:r>
        <w:fldChar w:fldCharType="begin"/>
      </w:r>
      <w:r>
        <w:instrText xml:space="preserve"> EQ </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rPr>
          <w:i/>
          <w:iCs/>
        </w:rPr>
        <w:instrText>C</w:instrText>
      </w:r>
      <w:r>
        <w:instrText>\s\do5(</w:instrText>
      </w:r>
      <w:r>
        <w:rPr>
          <w:i/>
          <w:iCs/>
          <w:sz w:val="18"/>
          <w:szCs w:val="18"/>
        </w:rPr>
        <w:instrText>z</w:instrText>
      </w:r>
      <w:r>
        <w:instrText>))</w:instrText>
      </w:r>
      <w:r>
        <w:fldChar w:fldCharType="end"/>
      </w:r>
      <w:r>
        <w:tab/>
      </w:r>
      <w:r>
        <w:fldChar w:fldCharType="begin"/>
      </w:r>
      <w:r>
        <w:instrText xml:space="preserve"> EQ :</w:instrText>
      </w:r>
      <w:r>
        <w:rPr>
          <w:i/>
          <w:iCs/>
        </w:rPr>
        <w:instrText>Carbondioxidetransferduetosystemsupply</w:instrText>
      </w:r>
      <w:r>
        <w:instrText> [</w:instrText>
      </w:r>
      <w:r>
        <w:rPr>
          <w:i/>
          <w:iCs/>
        </w:rPr>
        <w:instrText>ppm</w:instrText>
      </w:r>
      <w:r>
        <w:instrText>−</w:instrText>
      </w:r>
      <w:r>
        <w:rPr>
          <w:i/>
          <w:iCs/>
        </w:rPr>
        <w:instrText>kg</w:instrText>
      </w:r>
      <w:r>
        <w:instrText>/</w:instrText>
      </w:r>
      <w:r>
        <w:rPr>
          <w:i/>
          <w:iCs/>
        </w:rPr>
        <w:instrText>s</w:instrText>
      </w:r>
      <w:r>
        <w:instrText>]\,</w:instrText>
      </w:r>
      <w:r>
        <w:fldChar w:fldCharType="end"/>
      </w:r>
    </w:p>
    <w:p w14:paraId="43CC93D5" w14:textId="77777777" w:rsidR="006072E5" w:rsidRDefault="00746D2B">
      <w:pPr>
        <w:pStyle w:val="equationAlign"/>
        <w:tabs>
          <w:tab w:val="right" w:pos="3105"/>
          <w:tab w:val="left" w:pos="3450"/>
        </w:tabs>
      </w:pPr>
      <w:r>
        <w:lastRenderedPageBreak/>
        <w:tab/>
      </w:r>
      <w:r>
        <w:fldChar w:fldCharType="begin"/>
      </w:r>
      <w:r>
        <w:instrText xml:space="preserve"> EQ </w:instrText>
      </w:r>
      <w:r>
        <w:rPr>
          <w:i/>
          <w:iCs/>
        </w:rPr>
        <w:instrText>C</w:instrText>
      </w:r>
      <w:r>
        <w:instrText>\s\do5(</w:instrText>
      </w:r>
      <w:r>
        <w:rPr>
          <w:i/>
          <w:iCs/>
          <w:sz w:val="18"/>
          <w:szCs w:val="18"/>
        </w:rPr>
        <w:instrText>sys</w:instrText>
      </w:r>
      <w:r>
        <w:instrText>)</w:instrText>
      </w:r>
      <w:r>
        <w:fldChar w:fldCharType="end"/>
      </w:r>
      <w:r>
        <w:tab/>
      </w:r>
      <w:r>
        <w:fldChar w:fldCharType="begin"/>
      </w:r>
      <w:r>
        <w:instrText xml:space="preserve"> EQ :</w:instrText>
      </w:r>
      <w:r>
        <w:rPr>
          <w:i/>
          <w:iCs/>
        </w:rPr>
        <w:instrText>Carbondioxideconcentrationinthesystemsupplyairstream</w:instrText>
      </w:r>
      <w:r>
        <w:instrText> [</w:instrText>
      </w:r>
      <w:r>
        <w:rPr>
          <w:i/>
          <w:iCs/>
        </w:rPr>
        <w:instrText>ppm</w:instrText>
      </w:r>
      <w:r>
        <w:instrText>]\,</w:instrText>
      </w:r>
      <w:r>
        <w:fldChar w:fldCharType="end"/>
      </w:r>
    </w:p>
    <w:p w14:paraId="1A5022EE" w14:textId="77777777" w:rsidR="006072E5" w:rsidRDefault="00746D2B">
      <w:pPr>
        <w:pStyle w:val="equationAlign"/>
        <w:tabs>
          <w:tab w:val="right" w:pos="3105"/>
          <w:tab w:val="left" w:pos="3450"/>
        </w:tabs>
      </w:pPr>
      <w:r>
        <w:tab/>
      </w:r>
      <w:r>
        <w:fldChar w:fldCharType="begin"/>
      </w:r>
      <w:r>
        <w:instrText xml:space="preserve"> EQ </w:instrText>
      </w:r>
      <w:r>
        <w:fldChar w:fldCharType="end"/>
      </w:r>
    </w:p>
    <w:p w14:paraId="0F58C20E" w14:textId="77777777" w:rsidR="005C0266" w:rsidRDefault="005C0266" w:rsidP="005C0266">
      <w:pPr>
        <w:pStyle w:val="Heading2"/>
        <w:widowControl/>
        <w:rPr>
          <w:sz w:val="29"/>
          <w:szCs w:val="29"/>
        </w:rPr>
      </w:pPr>
      <w:r w:rsidRPr="005C0266">
        <w:t>3</w:t>
      </w:r>
      <w:r>
        <w:t xml:space="preserve"> </w:t>
      </w:r>
      <w:commentRangeStart w:id="42"/>
      <w:r w:rsidRPr="005C0266">
        <w:t>Approach</w:t>
      </w:r>
      <w:commentRangeEnd w:id="42"/>
      <w:r w:rsidRPr="005C0266">
        <w:commentReference w:id="42"/>
      </w:r>
    </w:p>
    <w:p w14:paraId="207186BE" w14:textId="3D28BC57" w:rsidR="00410583" w:rsidRDefault="00746D2B">
      <w:pPr>
        <w:spacing w:before="60"/>
      </w:pPr>
      <w:r>
        <w:t>This section provides technical details of solving zone balance equations via third-order backward approximation.</w:t>
      </w:r>
      <w:r w:rsidR="00410583">
        <w:t xml:space="preserve"> Depending on the available number of zone air parameters (i.e., temperature, humidity ratio, and CO2 concentration), there are different inverse solution scenarios. The figure below shows the different inverse solution scenarios. Theoritically, </w:t>
      </w:r>
      <w:r w:rsidR="00910373">
        <w:t xml:space="preserve">more than one un-known parameters (i.e., </w:t>
      </w:r>
      <w:r w:rsidR="00410583">
        <w:t>zone thermal mass, air infiltration, and people count</w:t>
      </w:r>
      <w:r w:rsidR="00910373">
        <w:t>)</w:t>
      </w:r>
      <w:r w:rsidR="00410583">
        <w:t xml:space="preserve"> could be solved at the same time if the measurements of zone air temperature, humidity ratio, and CO2 concentration are all available. In this new feature, we only propose the new algorithms to solve one unknown parameter at a time. The solution scenario details are described in the following sub-sections.</w:t>
      </w:r>
    </w:p>
    <w:p w14:paraId="4F9E0C47" w14:textId="77777777" w:rsidR="00410583" w:rsidRDefault="00410583">
      <w:pPr>
        <w:spacing w:before="60"/>
      </w:pPr>
      <w:bookmarkStart w:id="43" w:name="_GoBack"/>
      <w:bookmarkEnd w:id="43"/>
    </w:p>
    <w:p w14:paraId="757AFF8C" w14:textId="094903A5" w:rsidR="006072E5" w:rsidRDefault="00CD2435" w:rsidP="00CD2435">
      <w:pPr>
        <w:spacing w:before="60"/>
        <w:jc w:val="center"/>
      </w:pPr>
      <w:r>
        <w:drawing>
          <wp:inline distT="0" distB="0" distL="0" distR="0" wp14:anchorId="262FBD13" wp14:editId="17B12517">
            <wp:extent cx="5640019" cy="5464454"/>
            <wp:effectExtent l="0" t="0" r="0" b="3175"/>
            <wp:docPr id="9" name="Picture 9" descr="https://documents.lucidchart.com/documents/e1d348b6-19da-45f1-8e29-a06be9abb6f0/pages/0_0?a=3902&amp;x=1695&amp;y=96&amp;w=987&amp;h=961&amp;store=1&amp;accept=image%2F*&amp;auth=LCA%20da5f8471d758e80c09b528523b30cafcfda378c5-ts%3D1541726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e1d348b6-19da-45f1-8e29-a06be9abb6f0/pages/0_0?a=3902&amp;x=1695&amp;y=96&amp;w=987&amp;h=961&amp;store=1&amp;accept=image%2F*&amp;auth=LCA%20da5f8471d758e80c09b528523b30cafcfda378c5-ts%3D1541726558"/>
                    <pic:cNvPicPr>
                      <a:picLocks noChangeAspect="1" noChangeArrowheads="1"/>
                    </pic:cNvPicPr>
                  </pic:nvPicPr>
                  <pic:blipFill rotWithShape="1">
                    <a:blip r:embed="rId9">
                      <a:extLst>
                        <a:ext uri="{28A0092B-C50C-407E-A947-70E740481C1C}">
                          <a14:useLocalDpi xmlns:a14="http://schemas.microsoft.com/office/drawing/2010/main" val="0"/>
                        </a:ext>
                      </a:extLst>
                    </a:blip>
                    <a:srcRect l="5316" t="5809" r="5569" b="5640"/>
                    <a:stretch/>
                  </pic:blipFill>
                  <pic:spPr bwMode="auto">
                    <a:xfrm>
                      <a:off x="0" y="0"/>
                      <a:ext cx="5640661" cy="5465076"/>
                    </a:xfrm>
                    <a:prstGeom prst="rect">
                      <a:avLst/>
                    </a:prstGeom>
                    <a:noFill/>
                    <a:ln>
                      <a:noFill/>
                    </a:ln>
                    <a:extLst>
                      <a:ext uri="{53640926-AAD7-44D8-BBD7-CCE9431645EC}">
                        <a14:shadowObscured xmlns:a14="http://schemas.microsoft.com/office/drawing/2010/main"/>
                      </a:ext>
                    </a:extLst>
                  </pic:spPr>
                </pic:pic>
              </a:graphicData>
            </a:graphic>
          </wp:inline>
        </w:drawing>
      </w:r>
    </w:p>
    <w:p w14:paraId="0AAA9EAA" w14:textId="77777777" w:rsidR="006072E5" w:rsidRDefault="00746D2B">
      <w:pPr>
        <w:pStyle w:val="Heading3"/>
        <w:widowControl/>
        <w:spacing w:before="120"/>
      </w:pPr>
      <w:r>
        <w:lastRenderedPageBreak/>
        <w:t>3.1</w:t>
      </w:r>
      <w:r w:rsidR="005C0266">
        <w:t xml:space="preserve"> </w:t>
      </w:r>
      <w:r>
        <w:t>Infiltration Inverse Models</w:t>
      </w:r>
    </w:p>
    <w:p w14:paraId="4E959C86" w14:textId="77777777" w:rsidR="006072E5" w:rsidRDefault="00746D2B">
      <w:pPr>
        <w:spacing w:before="60"/>
      </w:pPr>
      <w:r>
        <w:t xml:space="preserve">This sub-section shows three scenarios to solve zone air infiltration with different zone balance equations. Note that the system supply terms may or may not be included depending on the HVAC system operation status. The system supply terms should be included if the HybridModel is used to solve air infiltration when the HVAC system is on. No system supply term should be included if the HybridModel is used to solve air infiltration when the HVAC system is off. </w:t>
      </w:r>
    </w:p>
    <w:p w14:paraId="5CA2A66E" w14:textId="77777777" w:rsidR="005C0266" w:rsidRDefault="005C0266" w:rsidP="005C0266">
      <w:pPr>
        <w:pStyle w:val="Heading4"/>
        <w:widowControl/>
        <w:spacing w:before="120"/>
        <w:rPr>
          <w:sz w:val="22"/>
          <w:szCs w:val="22"/>
        </w:rPr>
      </w:pPr>
      <w:r w:rsidRPr="005C0266">
        <w:t>3.1.1</w:t>
      </w:r>
      <w:r>
        <w:t xml:space="preserve"> </w:t>
      </w:r>
      <w:r w:rsidRPr="005C0266">
        <w:t>Solving</w:t>
      </w:r>
      <w:r>
        <w:t xml:space="preserve"> </w:t>
      </w:r>
      <w:ins w:id="44" w:author="Tianzhen Hong" w:date="2018-10-28T21:00:00Z">
        <w:r w:rsidRPr="005C0266">
          <w:t xml:space="preserve">Zone Air </w:t>
        </w:r>
      </w:ins>
      <w:r w:rsidRPr="005C0266">
        <w:t xml:space="preserve">Infiltration </w:t>
      </w:r>
      <w:ins w:id="45" w:author="Tianzhen Hong" w:date="2018-10-28T21:01:00Z">
        <w:r w:rsidRPr="005C0266">
          <w:t>Rate</w:t>
        </w:r>
      </w:ins>
      <w:r w:rsidRPr="005C0266">
        <w:t xml:space="preserve"> with </w:t>
      </w:r>
      <w:ins w:id="46" w:author="Tianzhen Hong" w:date="2018-10-28T21:00:00Z">
        <w:r w:rsidRPr="005C0266">
          <w:t>Measured Zone Air</w:t>
        </w:r>
      </w:ins>
      <w:r>
        <w:t xml:space="preserve"> </w:t>
      </w:r>
      <w:r w:rsidRPr="005C0266">
        <w:t>Temperature</w:t>
      </w:r>
    </w:p>
    <w:p w14:paraId="66D7BD6C" w14:textId="77777777" w:rsidR="006072E5" w:rsidRDefault="00746D2B">
      <w:pPr>
        <w:spacing w:before="60"/>
      </w:pPr>
      <w:r>
        <w:rPr>
          <w:i/>
          <w:iCs/>
        </w:rPr>
        <w:t>Equation</w:t>
      </w:r>
      <w:r>
        <w:t xml:space="preserve"> (2) can be re-written with the third-order backward approximation: </w:t>
      </w:r>
    </w:p>
    <w:p w14:paraId="7D8AD4E9"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z</w:instrText>
      </w:r>
      <w:r>
        <w:instrText>) \F( \F(11,6)</w:instrText>
      </w:r>
      <w:r>
        <w:rPr>
          <w:i/>
          <w:iCs/>
        </w:rPr>
        <w:instrText>T</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T</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T</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T</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w:instrText>
      </w:r>
      <w:r>
        <w:rPr>
          <w:i/>
          <w:iCs/>
        </w:rPr>
        <w:instrText>RHS</w:instrText>
      </w:r>
      <w:r>
        <w:fldChar w:fldCharType="end"/>
      </w:r>
    </w:p>
    <w:p w14:paraId="5216F870" w14:textId="77777777" w:rsidR="006072E5" w:rsidRDefault="00746D2B">
      <w:r>
        <w:t xml:space="preserve">Where: </w:t>
      </w:r>
    </w:p>
    <w:p w14:paraId="5645BC06" w14:textId="77777777" w:rsidR="006072E5" w:rsidRDefault="00746D2B">
      <w:pPr>
        <w:pStyle w:val="equationAlign"/>
        <w:tabs>
          <w:tab w:val="right" w:pos="3105"/>
          <w:tab w:val="left" w:pos="3450"/>
        </w:tabs>
      </w:pPr>
      <w:r>
        <w:tab/>
      </w:r>
      <w:r>
        <w:fldChar w:fldCharType="begin"/>
      </w:r>
      <w:r>
        <w:instrText xml:space="preserve"> EQ </w:instrText>
      </w:r>
      <w:r>
        <w:rPr>
          <w:i/>
          <w:iCs/>
        </w:rPr>
        <w:instrText>RHS</w:instrText>
      </w:r>
      <w:r>
        <w:instrText>=Σ</w:instrText>
      </w:r>
      <w:r>
        <w:rPr>
          <w:i/>
          <w:iCs/>
        </w:rPr>
        <w:instrText>Q</w:instrText>
      </w:r>
      <w:r>
        <w:instrText>\s\do5(</w:instrText>
      </w:r>
      <w:r>
        <w:rPr>
          <w:i/>
          <w:iCs/>
          <w:sz w:val="18"/>
          <w:szCs w:val="18"/>
        </w:rPr>
        <w:instrText>in</w:instrText>
      </w:r>
      <w:r>
        <w:instrText>)+Σ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rPr>
          <w:i/>
          <w:iCs/>
        </w:rPr>
        <w:instrText>T</w:instrText>
      </w:r>
      <w:r>
        <w:instrText>\s\do5(</w:instrText>
      </w:r>
      <w:r>
        <w:rPr>
          <w:i/>
          <w:iCs/>
          <w:sz w:val="18"/>
          <w:szCs w:val="18"/>
        </w:rPr>
        <w:instrText>z</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rPr>
          <w:i/>
          <w:iCs/>
        </w:rPr>
        <w:instrText>T</w:instrText>
      </w:r>
      <w:r>
        <w:instrText>\s\do5(</w:instrText>
      </w:r>
      <w:r>
        <w:rPr>
          <w:i/>
          <w:iCs/>
          <w:sz w:val="18"/>
          <w:szCs w:val="18"/>
        </w:rPr>
        <w:instrText>z</w:instrText>
      </w:r>
      <w:r>
        <w:instrText>))+</w:instrText>
      </w:r>
      <w:r>
        <w:rPr>
          <w:i/>
          <w:iCs/>
        </w:rPr>
        <w:instrText>m</w:instrText>
      </w:r>
      <w:r>
        <w:instrText>Ì‡\s\do5(</w:instrText>
      </w:r>
      <w:r>
        <w:rPr>
          <w:i/>
          <w:iCs/>
          <w:sz w:val="18"/>
          <w:szCs w:val="18"/>
        </w:rPr>
        <w:instrText>inf</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o</w:instrText>
      </w:r>
      <w:r>
        <w:instrText>)−</w:instrText>
      </w:r>
      <w:r>
        <w:rPr>
          <w:i/>
          <w:iCs/>
        </w:rPr>
        <w:instrText>T</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sys</w:instrText>
      </w:r>
      <w:r>
        <w:instrText>)−</w:instrText>
      </w:r>
      <w:r>
        <w:rPr>
          <w:i/>
          <w:iCs/>
        </w:rPr>
        <w:instrText>T</w:instrText>
      </w:r>
      <w:r>
        <w:instrText>\s\do5(</w:instrText>
      </w:r>
      <w:r>
        <w:rPr>
          <w:i/>
          <w:iCs/>
          <w:sz w:val="18"/>
          <w:szCs w:val="18"/>
        </w:rPr>
        <w:instrText>z</w:instrText>
      </w:r>
      <w:r>
        <w:instrText>))</w:instrText>
      </w:r>
      <w:r>
        <w:fldChar w:fldCharType="end"/>
      </w:r>
    </w:p>
    <w:p w14:paraId="4C4B1C21" w14:textId="77777777" w:rsidR="006072E5" w:rsidRDefault="00746D2B">
      <w:r>
        <w:t xml:space="preserve">Then the infiltration mass flow rate can be solved: </w:t>
      </w:r>
    </w:p>
    <w:p w14:paraId="7882F1AE" w14:textId="77777777" w:rsidR="006072E5" w:rsidRDefault="00746D2B">
      <w:pPr>
        <w:pStyle w:val="equationAlign"/>
        <w:tabs>
          <w:tab w:val="right" w:pos="3105"/>
          <w:tab w:val="left" w:pos="3450"/>
        </w:tabs>
      </w:pPr>
      <w:r>
        <w:tab/>
      </w:r>
      <w:r>
        <w:fldChar w:fldCharType="begin"/>
      </w:r>
      <w:r>
        <w:instrText xml:space="preserve"> EQ </w:instrText>
      </w:r>
      <w:r>
        <w:rPr>
          <w:i/>
          <w:iCs/>
        </w:rPr>
        <w:instrText>m</w:instrText>
      </w:r>
      <w:r>
        <w:instrText>Ì‡\s\do5(</w:instrText>
      </w:r>
      <w:r>
        <w:rPr>
          <w:i/>
          <w:iCs/>
          <w:sz w:val="18"/>
          <w:szCs w:val="18"/>
        </w:rPr>
        <w:instrText>inf</w:instrText>
      </w:r>
      <w:r>
        <w:instrText>)= \F(</w:instrText>
      </w:r>
      <w:r>
        <w:rPr>
          <w:i/>
          <w:iCs/>
        </w:rPr>
        <w:instrText>C</w:instrText>
      </w:r>
      <w:r>
        <w:instrText>\s\do5(</w:instrText>
      </w:r>
      <w:r>
        <w:rPr>
          <w:i/>
          <w:iCs/>
          <w:sz w:val="18"/>
          <w:szCs w:val="18"/>
        </w:rPr>
        <w:instrText>z</w:instrText>
      </w:r>
      <w:r>
        <w:instrText>) \F( \F(11,6)</w:instrText>
      </w:r>
      <w:r>
        <w:rPr>
          <w:i/>
          <w:iCs/>
        </w:rPr>
        <w:instrText>T</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T</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T</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T</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)−[Σ</w:instrText>
      </w:r>
      <w:r>
        <w:rPr>
          <w:i/>
          <w:iCs/>
        </w:rPr>
        <w:instrText>Q</w:instrText>
      </w:r>
      <w:r>
        <w:instrText>\s\do5(</w:instrText>
      </w:r>
      <w:r>
        <w:rPr>
          <w:i/>
          <w:iCs/>
          <w:sz w:val="18"/>
          <w:szCs w:val="18"/>
        </w:rPr>
        <w:instrText>in</w:instrText>
      </w:r>
      <w:r>
        <w:instrText>)+Σ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rPr>
          <w:i/>
          <w:iCs/>
        </w:rPr>
        <w:instrText>T</w:instrText>
      </w:r>
      <w:r>
        <w:instrText>\s\do5(</w:instrText>
      </w:r>
      <w:r>
        <w:rPr>
          <w:i/>
          <w:iCs/>
          <w:sz w:val="18"/>
          <w:szCs w:val="18"/>
        </w:rPr>
        <w:instrText>z</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rPr>
          <w:i/>
          <w:iCs/>
        </w:rPr>
        <w:instrText>T</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sys</w:instrText>
      </w:r>
      <w:r>
        <w:instrText>)−</w:instrText>
      </w:r>
      <w:r>
        <w:rPr>
          <w:i/>
          <w:iCs/>
        </w:rPr>
        <w:instrText>T</w:instrText>
      </w:r>
      <w:r>
        <w:instrText>\s\do5(</w:instrText>
      </w:r>
      <w:r>
        <w:rPr>
          <w:i/>
          <w:iCs/>
          <w:sz w:val="18"/>
          <w:szCs w:val="18"/>
        </w:rPr>
        <w:instrText>z</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o</w:instrText>
      </w:r>
      <w:r>
        <w:instrText>)−</w:instrText>
      </w:r>
      <w:r>
        <w:rPr>
          <w:i/>
          <w:iCs/>
        </w:rPr>
        <w:instrText>T</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14:paraId="527E9C4B" w14:textId="77777777" w:rsidR="005C0266" w:rsidRDefault="005C0266" w:rsidP="005C0266">
      <w:pPr>
        <w:pStyle w:val="Heading4"/>
        <w:widowControl/>
        <w:spacing w:before="120"/>
        <w:rPr>
          <w:sz w:val="22"/>
          <w:szCs w:val="22"/>
        </w:rPr>
      </w:pPr>
      <w:r w:rsidRPr="005C0266">
        <w:t>3.1.2</w:t>
      </w:r>
      <w:r>
        <w:t xml:space="preserve"> </w:t>
      </w:r>
      <w:r w:rsidRPr="005C0266">
        <w:t xml:space="preserve">Solving </w:t>
      </w:r>
      <w:ins w:id="47" w:author="Tianzhen Hong" w:date="2018-10-28T21:00:00Z">
        <w:r w:rsidRPr="005C0266">
          <w:t>Zone Air</w:t>
        </w:r>
      </w:ins>
      <w:r w:rsidRPr="005C0266">
        <w:t xml:space="preserve"> Infiltration </w:t>
      </w:r>
      <w:ins w:id="48" w:author="Tianzhen Hong" w:date="2018-10-28T21:01:00Z">
        <w:r w:rsidRPr="005C0266">
          <w:t>Rate</w:t>
        </w:r>
      </w:ins>
      <w:r w:rsidRPr="005C0266">
        <w:t xml:space="preserve"> with </w:t>
      </w:r>
      <w:ins w:id="49" w:author="Tianzhen Hong" w:date="2018-10-28T21:01:00Z">
        <w:r w:rsidRPr="005C0266">
          <w:t>Measured Zone Air</w:t>
        </w:r>
      </w:ins>
      <w:r w:rsidRPr="005C0266">
        <w:t xml:space="preserve"> Humidity</w:t>
      </w:r>
      <w:r>
        <w:t xml:space="preserve"> </w:t>
      </w:r>
      <w:r w:rsidRPr="005C0266">
        <w:t>Ratio</w:t>
      </w:r>
    </w:p>
    <w:p w14:paraId="5E3EBB4B" w14:textId="77777777" w:rsidR="005C0266" w:rsidRPr="005C0266" w:rsidRDefault="005C0266" w:rsidP="005C0266"/>
    <w:p w14:paraId="27A4021E" w14:textId="77777777" w:rsidR="006072E5" w:rsidRDefault="00746D2B">
      <w:pPr>
        <w:spacing w:before="60"/>
      </w:pPr>
      <w:r>
        <w:rPr>
          <w:i/>
          <w:iCs/>
        </w:rPr>
        <w:t>Equation</w:t>
      </w:r>
      <w:r>
        <w:t xml:space="preserve"> (3) can be re-written with the third-order backward approximation: </w:t>
      </w:r>
    </w:p>
    <w:p w14:paraId="59F1F284"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wz</w:instrText>
      </w:r>
      <w:r>
        <w:instrText>) \F( \F(11,6)</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W</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W</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W</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w:instrText>
      </w:r>
      <w:r>
        <w:rPr>
          <w:i/>
          <w:iCs/>
        </w:rPr>
        <w:instrText>RHS</w:instrText>
      </w:r>
      <w:r>
        <w:fldChar w:fldCharType="end"/>
      </w:r>
    </w:p>
    <w:p w14:paraId="31F1A5F1" w14:textId="77777777" w:rsidR="006072E5" w:rsidRDefault="00746D2B">
      <w:r>
        <w:t xml:space="preserve">Where: </w:t>
      </w:r>
    </w:p>
    <w:p w14:paraId="1E77EF49" w14:textId="77777777" w:rsidR="006072E5" w:rsidRDefault="00746D2B">
      <w:pPr>
        <w:pStyle w:val="equationAlign"/>
        <w:tabs>
          <w:tab w:val="right" w:pos="3105"/>
          <w:tab w:val="left" w:pos="3450"/>
        </w:tabs>
      </w:pPr>
      <w:r>
        <w:tab/>
      </w:r>
      <w:r>
        <w:fldChar w:fldCharType="begin"/>
      </w:r>
      <w:r>
        <w:instrText xml:space="preserve"> EQ </w:instrText>
      </w:r>
      <w:r>
        <w:rPr>
          <w:i/>
          <w:iCs/>
        </w:rPr>
        <w:instrText>RHS</w:instrText>
      </w:r>
      <w:r>
        <w:fldChar w:fldCharType="end"/>
      </w:r>
      <w:r>
        <w:tab/>
      </w:r>
      <w:r>
        <w:fldChar w:fldCharType="begin"/>
      </w:r>
      <w:r>
        <w:instrText xml:space="preserve"> EQ =Σ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)+Σ</w:instrText>
      </w:r>
      <w:r>
        <w:rPr>
          <w:i/>
          <w:iCs/>
        </w:rPr>
        <w:instrText>A</w:instrText>
      </w:r>
      <w:r>
        <w:instrText>\s\do5(</w:instrText>
      </w:r>
      <w:r>
        <w:rPr>
          <w:i/>
          <w:iCs/>
          <w:sz w:val="18"/>
          <w:szCs w:val="18"/>
        </w:rPr>
        <w:instrText>i</w:instrText>
      </w:r>
      <w:r>
        <w:instrText>)</w:instrText>
      </w:r>
      <w:r>
        <w:rPr>
          <w:i/>
          <w:iCs/>
        </w:rPr>
        <w:instrText>h</w:instrText>
      </w:r>
      <w:r>
        <w:instrText>\s\do5(</w:instrText>
      </w:r>
      <w:r>
        <w:rPr>
          <w:i/>
          <w:iCs/>
          <w:sz w:val="18"/>
          <w:szCs w:val="18"/>
        </w:rPr>
        <w:instrText>i</w:instrText>
      </w:r>
      <w:r>
        <w:instrText>)ϱ\s\do5(</w:instrText>
      </w:r>
      <w:r>
        <w:rPr>
          <w:i/>
          <w:iCs/>
          <w:sz w:val="18"/>
          <w:szCs w:val="18"/>
        </w:rPr>
        <w:instrText>air</w:instrText>
      </w:r>
      <w:r>
        <w:instrText>)(</w:instrText>
      </w:r>
      <w:r>
        <w:rPr>
          <w:i/>
          <w:iCs/>
        </w:rPr>
        <w:instrText>W</w:instrText>
      </w:r>
      <w:r>
        <w:instrText>\s\do5(</w:instrText>
      </w:r>
      <w:r>
        <w:rPr>
          <w:i/>
          <w:iCs/>
          <w:sz w:val="18"/>
          <w:szCs w:val="18"/>
        </w:rPr>
        <w:instrText>si</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W</w:instrText>
      </w:r>
      <w:r>
        <w:instrText>\s\do5(</w:instrText>
      </w:r>
      <w:r>
        <w:rPr>
          <w:i/>
          <w:iCs/>
          <w:sz w:val="18"/>
          <w:szCs w:val="18"/>
        </w:rPr>
        <w:instrText>zi</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14:paraId="7A238A19" w14:textId="77777777" w:rsidR="006072E5"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rPr>
          <w:i/>
          <w:iCs/>
        </w:rPr>
        <w:instrText>m</w:instrText>
      </w:r>
      <w:r>
        <w:instrText>Ì‡\s\do5(</w:instrText>
      </w:r>
      <w:r>
        <w:rPr>
          <w:i/>
          <w:iCs/>
          <w:sz w:val="18"/>
          <w:szCs w:val="18"/>
        </w:rPr>
        <w:instrText>inf</w:instrText>
      </w:r>
      <w:r>
        <w:instrText>)(</w:instrText>
      </w:r>
      <w:r>
        <w:rPr>
          <w:i/>
          <w:iCs/>
        </w:rPr>
        <w:instrText>W</w:instrText>
      </w:r>
      <w:r>
        <w:instrText>\s\do5(</w:instrText>
      </w:r>
      <w:r>
        <w:rPr>
          <w:i/>
          <w:iCs/>
          <w:sz w:val="18"/>
          <w:szCs w:val="18"/>
        </w:rPr>
        <w:instrText>o</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W</w:instrText>
      </w:r>
      <w:r>
        <w:instrText>\s\do5(</w:instrText>
      </w:r>
      <w:r>
        <w:rPr>
          <w:i/>
          <w:iCs/>
          <w:sz w:val="18"/>
          <w:szCs w:val="18"/>
        </w:rPr>
        <w:instrText>sys</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14:paraId="4075E555" w14:textId="77777777" w:rsidR="006072E5" w:rsidRDefault="00746D2B">
      <w:r>
        <w:t xml:space="preserve">Then the infiltration mass flow rate can be solved: </w:t>
      </w:r>
    </w:p>
    <w:p w14:paraId="05EBB849" w14:textId="77777777" w:rsidR="006072E5" w:rsidRDefault="00746D2B">
      <w:pPr>
        <w:pStyle w:val="equationAlign"/>
        <w:tabs>
          <w:tab w:val="right" w:pos="3105"/>
          <w:tab w:val="left" w:pos="3450"/>
        </w:tabs>
      </w:pPr>
      <w:r>
        <w:tab/>
      </w:r>
      <w:r>
        <w:fldChar w:fldCharType="begin"/>
      </w:r>
      <w:r>
        <w:instrText xml:space="preserve"> EQ </w:instrText>
      </w:r>
      <w:r>
        <w:rPr>
          <w:i/>
          <w:iCs/>
        </w:rPr>
        <w:instrText>m</w:instrText>
      </w:r>
      <w:r>
        <w:instrText>Ì‡\s\do5(</w:instrText>
      </w:r>
      <w:r>
        <w:rPr>
          <w:i/>
          <w:iCs/>
          <w:sz w:val="18"/>
          <w:szCs w:val="18"/>
        </w:rPr>
        <w:instrText>inf</w:instrText>
      </w:r>
      <w:r>
        <w:instrText>)= \F(</w:instrText>
      </w:r>
      <w:r>
        <w:rPr>
          <w:i/>
          <w:iCs/>
        </w:rPr>
        <w:instrText>C</w:instrText>
      </w:r>
      <w:r>
        <w:instrText>\s\do5(</w:instrText>
      </w:r>
      <w:r>
        <w:rPr>
          <w:i/>
          <w:iCs/>
          <w:sz w:val="18"/>
          <w:szCs w:val="18"/>
        </w:rPr>
        <w:instrText>wz</w:instrText>
      </w:r>
      <w:r>
        <w:instrText>) \F( \F(11,6)</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W</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W</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W</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)+Σ</w:instrText>
      </w:r>
      <w:r>
        <w:rPr>
          <w:i/>
          <w:iCs/>
        </w:rPr>
        <w:instrText>A</w:instrText>
      </w:r>
      <w:r>
        <w:instrText>\s\do5(</w:instrText>
      </w:r>
      <w:r>
        <w:rPr>
          <w:i/>
          <w:iCs/>
          <w:sz w:val="18"/>
          <w:szCs w:val="18"/>
        </w:rPr>
        <w:instrText>i</w:instrText>
      </w:r>
      <w:r>
        <w:instrText>)</w:instrText>
      </w:r>
      <w:r>
        <w:rPr>
          <w:i/>
          <w:iCs/>
        </w:rPr>
        <w:instrText>h</w:instrText>
      </w:r>
      <w:r>
        <w:instrText>\s\do5(</w:instrText>
      </w:r>
      <w:r>
        <w:rPr>
          <w:i/>
          <w:iCs/>
          <w:sz w:val="18"/>
          <w:szCs w:val="18"/>
        </w:rPr>
        <w:instrText>i</w:instrText>
      </w:r>
      <w:r>
        <w:instrText>)ϱ\s\do5(</w:instrText>
      </w:r>
      <w:r>
        <w:rPr>
          <w:i/>
          <w:iCs/>
          <w:sz w:val="18"/>
          <w:szCs w:val="18"/>
        </w:rPr>
        <w:instrText>air</w:instrText>
      </w:r>
      <w:r>
        <w:instrText>)(</w:instrText>
      </w:r>
      <w:r>
        <w:rPr>
          <w:i/>
          <w:iCs/>
        </w:rPr>
        <w:instrText>W</w:instrText>
      </w:r>
      <w:r>
        <w:instrText>\s\do5(</w:instrText>
      </w:r>
      <w:r>
        <w:rPr>
          <w:i/>
          <w:iCs/>
          <w:sz w:val="18"/>
          <w:szCs w:val="18"/>
        </w:rPr>
        <w:instrText>si</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W</w:instrText>
      </w:r>
      <w:r>
        <w:instrText>\s\do5(</w:instrText>
      </w:r>
      <w:r>
        <w:rPr>
          <w:i/>
          <w:iCs/>
          <w:sz w:val="18"/>
          <w:szCs w:val="18"/>
        </w:rPr>
        <w:instrText>zi</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rPr>
          <w:i/>
          <w:iCs/>
        </w:rPr>
        <w:instrText>W</w:instrText>
      </w:r>
      <w:r>
        <w:instrText>\s\do5(</w:instrText>
      </w:r>
      <w:r>
        <w:rPr>
          <w:i/>
          <w:iCs/>
          <w:sz w:val="18"/>
          <w:szCs w:val="18"/>
        </w:rPr>
        <w:instrText>o</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14:paraId="3F098A28" w14:textId="77777777" w:rsidR="005C0266" w:rsidRDefault="005C0266" w:rsidP="005C0266">
      <w:pPr>
        <w:pStyle w:val="Heading4"/>
        <w:widowControl/>
        <w:spacing w:before="120"/>
        <w:rPr>
          <w:sz w:val="22"/>
          <w:szCs w:val="22"/>
        </w:rPr>
      </w:pPr>
      <w:r w:rsidRPr="005C0266">
        <w:t>3.1.3</w:t>
      </w:r>
      <w:r>
        <w:t xml:space="preserve"> </w:t>
      </w:r>
      <w:r w:rsidRPr="005C0266">
        <w:t xml:space="preserve">Solving </w:t>
      </w:r>
      <w:ins w:id="50" w:author="Tianzhen Hong" w:date="2018-10-28T21:01:00Z">
        <w:r w:rsidRPr="005C0266">
          <w:t>Air Infiltration Rate</w:t>
        </w:r>
      </w:ins>
      <w:r w:rsidRPr="005C0266">
        <w:t xml:space="preserve"> </w:t>
      </w:r>
      <w:del w:id="51" w:author="Tianzhen Hong" w:date="2018-10-28T21:01:00Z">
        <w:r w:rsidRPr="005C0266" w:rsidDel="00602D76">
          <w:delText xml:space="preserve">Infiltration </w:delText>
        </w:r>
      </w:del>
      <w:r w:rsidRPr="005C0266">
        <w:t xml:space="preserve">with </w:t>
      </w:r>
      <w:ins w:id="52" w:author="Tianzhen Hong" w:date="2018-10-28T21:01:00Z">
        <w:r w:rsidRPr="005C0266">
          <w:t>Measured Zone Air</w:t>
        </w:r>
      </w:ins>
      <w:r w:rsidRPr="005C0266">
        <w:t xml:space="preserve"> CO2 Concentration</w:t>
      </w:r>
    </w:p>
    <w:p w14:paraId="6C05FEDD" w14:textId="77777777" w:rsidR="005C0266" w:rsidRPr="005C0266" w:rsidRDefault="005C0266" w:rsidP="005C0266"/>
    <w:p w14:paraId="3D0F586D" w14:textId="77777777" w:rsidR="006072E5" w:rsidRDefault="00746D2B">
      <w:pPr>
        <w:spacing w:before="60"/>
      </w:pPr>
      <w:r>
        <w:rPr>
          <w:i/>
          <w:iCs/>
        </w:rPr>
        <w:t>Equation</w:t>
      </w:r>
      <w:r>
        <w:t xml:space="preserve"> (4) can be re-written with the third-order backward approximation: </w:t>
      </w:r>
    </w:p>
    <w:p w14:paraId="10C0160E" w14:textId="77777777" w:rsidR="006072E5" w:rsidRDefault="00746D2B">
      <w:pPr>
        <w:pStyle w:val="equationAlign"/>
        <w:tabs>
          <w:tab w:val="right" w:pos="3105"/>
          <w:tab w:val="left" w:pos="3450"/>
        </w:tabs>
      </w:pPr>
      <w:r>
        <w:lastRenderedPageBreak/>
        <w:tab/>
      </w:r>
      <w:r>
        <w:fldChar w:fldCharType="begin"/>
      </w:r>
      <w:r>
        <w:instrText xml:space="preserve"> EQ </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rPr>
          <w:i/>
          <w:iCs/>
          <w:sz w:val="18"/>
          <w:szCs w:val="18"/>
        </w:rPr>
        <w:instrText>z</w:instrText>
      </w:r>
      <w:r>
        <w:instrText>) \F( \F(11,6)</w:instrText>
      </w:r>
      <w:r>
        <w:rPr>
          <w:i/>
          <w:iCs/>
        </w:rPr>
        <w:instrText>C</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C</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C</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C</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w:instrText>
      </w:r>
      <w:r>
        <w:rPr>
          <w:i/>
          <w:iCs/>
        </w:rPr>
        <w:instrText>RHS</w:instrText>
      </w:r>
      <w:r>
        <w:fldChar w:fldCharType="end"/>
      </w:r>
    </w:p>
    <w:p w14:paraId="341AE35D" w14:textId="77777777" w:rsidR="006072E5" w:rsidRDefault="00746D2B">
      <w:r>
        <w:t xml:space="preserve">Where: </w:t>
      </w:r>
    </w:p>
    <w:p w14:paraId="06913D2E" w14:textId="77777777" w:rsidR="006072E5" w:rsidRDefault="00746D2B">
      <w:pPr>
        <w:pStyle w:val="equationAlign"/>
        <w:tabs>
          <w:tab w:val="right" w:pos="3105"/>
          <w:tab w:val="left" w:pos="3450"/>
        </w:tabs>
      </w:pPr>
      <w:r>
        <w:tab/>
      </w:r>
      <w:r>
        <w:fldChar w:fldCharType="begin"/>
      </w:r>
      <w:r>
        <w:instrText xml:space="preserve"> EQ </w:instrText>
      </w:r>
      <w:r>
        <w:rPr>
          <w:i/>
          <w:iCs/>
        </w:rPr>
        <w:instrText>RHS</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)×10\s\up5(</w:instrText>
      </w:r>
      <w:r>
        <w:rPr>
          <w:sz w:val="18"/>
          <w:szCs w:val="18"/>
        </w:rPr>
        <w:instrText>6</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rPr>
          <w:i/>
          <w:iCs/>
        </w:rPr>
        <w:instrText>C</w:instrText>
      </w:r>
      <w:r>
        <w:instrText>\s\do5(</w:instrText>
      </w:r>
      <w:r>
        <w:rPr>
          <w:i/>
          <w:iCs/>
          <w:sz w:val="18"/>
          <w:szCs w:val="18"/>
        </w:rPr>
        <w:instrText>z</w:instrText>
      </w:r>
      <w:r>
        <w:instrText>))</w:instrText>
      </w:r>
      <w:r>
        <w:rPr>
          <w:i/>
          <w:iCs/>
        </w:rPr>
        <w:instrText>m</w:instrText>
      </w:r>
      <w:r>
        <w:instrText>Ì‡\s\do5(</w:instrText>
      </w:r>
      <w:r>
        <w:rPr>
          <w:i/>
          <w:iCs/>
          <w:sz w:val="18"/>
          <w:szCs w:val="18"/>
        </w:rPr>
        <w:instrText>inf</w:instrText>
      </w:r>
      <w:r>
        <w:instrText>)(</w:instrText>
      </w:r>
      <w:r>
        <w:rPr>
          <w:i/>
          <w:iCs/>
        </w:rPr>
        <w:instrText>C</w:instrText>
      </w:r>
      <w:r>
        <w:instrText>\s\do5(</w:instrText>
      </w:r>
      <w:r>
        <w:rPr>
          <w:i/>
          <w:iCs/>
          <w:sz w:val="18"/>
          <w:szCs w:val="18"/>
        </w:rPr>
        <w:instrText>o</w:instrText>
      </w:r>
      <w:r>
        <w:instrText>)−</w:instrText>
      </w:r>
      <w:r>
        <w:rPr>
          <w:i/>
          <w:iCs/>
        </w:rPr>
        <w:instrText>C</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rPr>
          <w:i/>
          <w:iCs/>
        </w:rPr>
        <w:instrText>C</w:instrText>
      </w:r>
      <w:r>
        <w:instrText>\s\do5(</w:instrText>
      </w:r>
      <w:r>
        <w:rPr>
          <w:i/>
          <w:iCs/>
          <w:sz w:val="18"/>
          <w:szCs w:val="18"/>
        </w:rPr>
        <w:instrText>z</w:instrText>
      </w:r>
      <w:r>
        <w:instrText>))</w:instrText>
      </w:r>
      <w:r>
        <w:fldChar w:fldCharType="end"/>
      </w:r>
    </w:p>
    <w:p w14:paraId="0CE4D1C0" w14:textId="77777777" w:rsidR="006072E5" w:rsidRDefault="00746D2B">
      <w:r>
        <w:t xml:space="preserve">Then the infiltration mass flow rate can be solved: </w:t>
      </w:r>
    </w:p>
    <w:p w14:paraId="414F6387" w14:textId="77777777" w:rsidR="006072E5" w:rsidRDefault="00746D2B">
      <w:pPr>
        <w:pStyle w:val="equationAlign"/>
        <w:tabs>
          <w:tab w:val="right" w:pos="3105"/>
          <w:tab w:val="left" w:pos="3450"/>
        </w:tabs>
      </w:pPr>
      <w:r>
        <w:tab/>
      </w:r>
      <w:r>
        <w:fldChar w:fldCharType="begin"/>
      </w:r>
      <w:r>
        <w:instrText xml:space="preserve"> EQ </w:instrText>
      </w:r>
      <w:r>
        <w:rPr>
          <w:i/>
          <w:iCs/>
        </w:rPr>
        <w:instrText>m</w:instrText>
      </w:r>
      <w:r>
        <w:instrText>Ì‡\s\do5(</w:instrText>
      </w:r>
      <w:r>
        <w:rPr>
          <w:i/>
          <w:iCs/>
          <w:sz w:val="18"/>
          <w:szCs w:val="18"/>
        </w:rPr>
        <w:instrText>inf</w:instrText>
      </w:r>
      <w:r>
        <w:instrText>)= \F(</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rPr>
          <w:i/>
          <w:iCs/>
          <w:sz w:val="18"/>
          <w:szCs w:val="18"/>
        </w:rPr>
        <w:instrText>z</w:instrText>
      </w:r>
      <w:r>
        <w:instrText>) \F( \F(11,6)</w:instrText>
      </w:r>
      <w:r>
        <w:rPr>
          <w:i/>
          <w:iCs/>
        </w:rPr>
        <w:instrText>C</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C</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C</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C</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)×10\s\up5(</w:instrText>
      </w:r>
      <w:r>
        <w:rPr>
          <w:sz w:val="18"/>
          <w:szCs w:val="18"/>
        </w:rPr>
        <w:instrText>6</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rPr>
          <w:i/>
          <w:iCs/>
        </w:rPr>
        <w:instrText>C</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rPr>
          <w:i/>
          <w:iCs/>
        </w:rPr>
        <w:instrText>C</w:instrText>
      </w:r>
      <w:r>
        <w:instrText>\s\do5(</w:instrText>
      </w:r>
      <w:r>
        <w:rPr>
          <w:i/>
          <w:iCs/>
          <w:sz w:val="18"/>
          <w:szCs w:val="18"/>
        </w:rPr>
        <w:instrText>z</w:instrText>
      </w:r>
      <w:r>
        <w:instrText>))],</w:instrText>
      </w:r>
      <w:r>
        <w:rPr>
          <w:i/>
          <w:iCs/>
        </w:rPr>
        <w:instrText>C</w:instrText>
      </w:r>
      <w:r>
        <w:instrText>\s\do5(</w:instrText>
      </w:r>
      <w:r>
        <w:rPr>
          <w:i/>
          <w:iCs/>
          <w:sz w:val="18"/>
          <w:szCs w:val="18"/>
        </w:rPr>
        <w:instrText>o</w:instrText>
      </w:r>
      <w:r>
        <w:instrText>)−</w:instrText>
      </w:r>
      <w:r>
        <w:rPr>
          <w:i/>
          <w:iCs/>
        </w:rPr>
        <w:instrText>C</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14:paraId="1DAA1566" w14:textId="77777777" w:rsidR="006072E5" w:rsidRDefault="00746D2B">
      <w:pPr>
        <w:pStyle w:val="Heading3"/>
        <w:widowControl/>
        <w:spacing w:before="120"/>
      </w:pPr>
      <w:r>
        <w:t>3.2</w:t>
      </w:r>
      <w:r w:rsidR="005C0266">
        <w:t xml:space="preserve"> </w:t>
      </w:r>
      <w:r>
        <w:t>People Count Inverse Models</w:t>
      </w:r>
    </w:p>
    <w:p w14:paraId="2103BE5A" w14:textId="77777777" w:rsidR="006072E5" w:rsidRDefault="00746D2B">
      <w:pPr>
        <w:spacing w:before="60"/>
      </w:pPr>
      <w:r>
        <w:t>This sub-section shows three scenarios to solve zone people count with different zone balance equations. Note that the system supply terms may or may not be included depending on the HVAC system operation status. The system supply terms should be included if the HybridModel is used to solve air infiltration when the HVAC system is on. No system supply term should be included if the HybridModel is used to solve air infiltrati</w:t>
      </w:r>
      <w:r w:rsidR="005C0266">
        <w:t>on when the HVAC system is off.</w:t>
      </w:r>
    </w:p>
    <w:p w14:paraId="27AA436F" w14:textId="77777777" w:rsidR="005C0266" w:rsidRPr="005C0266" w:rsidRDefault="005C0266" w:rsidP="005C0266">
      <w:pPr>
        <w:pStyle w:val="Heading4"/>
        <w:widowControl/>
        <w:spacing w:before="120"/>
      </w:pPr>
      <w:r w:rsidRPr="005C0266">
        <w:t>3.2.1</w:t>
      </w:r>
      <w:r>
        <w:t xml:space="preserve"> </w:t>
      </w:r>
      <w:r w:rsidRPr="005C0266">
        <w:t xml:space="preserve">Solving </w:t>
      </w:r>
      <w:ins w:id="53" w:author="Tianzhen Hong" w:date="2018-10-28T21:01:00Z">
        <w:r w:rsidRPr="005C0266">
          <w:t>Zone</w:t>
        </w:r>
      </w:ins>
      <w:r w:rsidRPr="005C0266">
        <w:t xml:space="preserve"> People</w:t>
      </w:r>
      <w:r>
        <w:t xml:space="preserve"> </w:t>
      </w:r>
      <w:r w:rsidRPr="005C0266">
        <w:t>Count</w:t>
      </w:r>
      <w:r>
        <w:t xml:space="preserve"> </w:t>
      </w:r>
      <w:r w:rsidRPr="005C0266">
        <w:t xml:space="preserve">with </w:t>
      </w:r>
      <w:ins w:id="54" w:author="Tianzhen Hong" w:date="2018-10-28T21:02:00Z">
        <w:r w:rsidRPr="005C0266">
          <w:t>Measured Zone Air</w:t>
        </w:r>
      </w:ins>
      <w:r w:rsidRPr="005C0266">
        <w:t xml:space="preserve"> Temperature</w:t>
      </w:r>
    </w:p>
    <w:p w14:paraId="49E9D0C4" w14:textId="77777777" w:rsidR="006072E5" w:rsidRDefault="00746D2B">
      <w:pPr>
        <w:spacing w:before="60"/>
      </w:pPr>
      <w:r>
        <w:rPr>
          <w:i/>
          <w:iCs/>
        </w:rPr>
        <w:t>Equation</w:t>
      </w:r>
      <w:r>
        <w:t xml:space="preserve"> (2) can be re-written with the third-order backward approximation: </w:t>
      </w:r>
    </w:p>
    <w:p w14:paraId="29FAC812"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z</w:instrText>
      </w:r>
      <w:r>
        <w:instrText>) \F( \F(11,6)</w:instrText>
      </w:r>
      <w:r>
        <w:rPr>
          <w:i/>
          <w:iCs/>
        </w:rPr>
        <w:instrText>T</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T</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T</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T</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w:instrText>
      </w:r>
      <w:r>
        <w:rPr>
          <w:i/>
          <w:iCs/>
        </w:rPr>
        <w:instrText>RHS</w:instrText>
      </w:r>
      <w:r>
        <w:fldChar w:fldCharType="end"/>
      </w:r>
    </w:p>
    <w:p w14:paraId="14DA1E5A" w14:textId="77777777" w:rsidR="006072E5" w:rsidRDefault="00746D2B">
      <w:r>
        <w:t xml:space="preserve">Where: </w:t>
      </w:r>
    </w:p>
    <w:p w14:paraId="0ECB24EF" w14:textId="77777777" w:rsidR="006072E5" w:rsidRDefault="00746D2B">
      <w:pPr>
        <w:pStyle w:val="equationAlign"/>
        <w:tabs>
          <w:tab w:val="right" w:pos="3105"/>
          <w:tab w:val="left" w:pos="3450"/>
        </w:tabs>
      </w:pPr>
      <w:r>
        <w:tab/>
      </w:r>
      <w:r>
        <w:fldChar w:fldCharType="begin"/>
      </w:r>
      <w:r>
        <w:instrText xml:space="preserve"> EQ </w:instrText>
      </w:r>
      <w:r>
        <w:rPr>
          <w:i/>
          <w:iCs/>
        </w:rPr>
        <w:instrText>RHS</w:instrText>
      </w:r>
      <w:r>
        <w:instrText>=Σ</w:instrText>
      </w:r>
      <w:r>
        <w:rPr>
          <w:i/>
          <w:iCs/>
        </w:rPr>
        <w:instrText>Q</w:instrText>
      </w:r>
      <w:r>
        <w:instrText>\s\do5(</w:instrText>
      </w:r>
      <w:r>
        <w:rPr>
          <w:i/>
          <w:iCs/>
          <w:sz w:val="18"/>
          <w:szCs w:val="18"/>
        </w:rPr>
        <w:instrText>in</w:instrText>
      </w:r>
      <w:r>
        <w:instrText>)+Σ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rPr>
          <w:i/>
          <w:iCs/>
        </w:rPr>
        <w:instrText>T</w:instrText>
      </w:r>
      <w:r>
        <w:instrText>\s\do5(</w:instrText>
      </w:r>
      <w:r>
        <w:rPr>
          <w:i/>
          <w:iCs/>
          <w:sz w:val="18"/>
          <w:szCs w:val="18"/>
        </w:rPr>
        <w:instrText>z</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rPr>
          <w:i/>
          <w:iCs/>
        </w:rPr>
        <w:instrText>T</w:instrText>
      </w:r>
      <w:r>
        <w:instrText>\s\do5(</w:instrText>
      </w:r>
      <w:r>
        <w:rPr>
          <w:i/>
          <w:iCs/>
          <w:sz w:val="18"/>
          <w:szCs w:val="18"/>
        </w:rPr>
        <w:instrText>z</w:instrText>
      </w:r>
      <w:r>
        <w:instrText>))+</w:instrText>
      </w:r>
      <w:r>
        <w:rPr>
          <w:i/>
          <w:iCs/>
        </w:rPr>
        <w:instrText>m</w:instrText>
      </w:r>
      <w:r>
        <w:instrText>Ì‡\s\do5(</w:instrText>
      </w:r>
      <w:r>
        <w:rPr>
          <w:i/>
          <w:iCs/>
          <w:sz w:val="18"/>
          <w:szCs w:val="18"/>
        </w:rPr>
        <w:instrText>inf</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o</w:instrText>
      </w:r>
      <w:r>
        <w:instrText>)−</w:instrText>
      </w:r>
      <w:r>
        <w:rPr>
          <w:i/>
          <w:iCs/>
        </w:rPr>
        <w:instrText>T</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sys</w:instrText>
      </w:r>
      <w:r>
        <w:instrText>)−</w:instrText>
      </w:r>
      <w:r>
        <w:rPr>
          <w:i/>
          <w:iCs/>
        </w:rPr>
        <w:instrText>T</w:instrText>
      </w:r>
      <w:r>
        <w:instrText>\s\do5(</w:instrText>
      </w:r>
      <w:r>
        <w:rPr>
          <w:i/>
          <w:iCs/>
          <w:sz w:val="18"/>
          <w:szCs w:val="18"/>
        </w:rPr>
        <w:instrText>z</w:instrText>
      </w:r>
      <w:r>
        <w:instrText>))</w:instrText>
      </w:r>
      <w:r>
        <w:fldChar w:fldCharType="end"/>
      </w:r>
    </w:p>
    <w:p w14:paraId="2254AE2E" w14:textId="77777777" w:rsidR="006072E5" w:rsidRDefault="00746D2B">
      <w:r>
        <w:t xml:space="preserve">The sum of internal sensible heat gains is: </w:t>
      </w:r>
    </w:p>
    <w:p w14:paraId="25AAEDE2" w14:textId="77777777" w:rsidR="006072E5" w:rsidRDefault="00746D2B">
      <w:pPr>
        <w:pStyle w:val="equationAlign"/>
        <w:tabs>
          <w:tab w:val="right" w:pos="3105"/>
          <w:tab w:val="left" w:pos="3450"/>
        </w:tabs>
      </w:pPr>
      <w:r>
        <w:tab/>
      </w:r>
      <w:r>
        <w:fldChar w:fldCharType="begin"/>
      </w:r>
      <w:r>
        <w:instrText xml:space="preserve"> EQ Σ</w:instrText>
      </w:r>
      <w:r>
        <w:rPr>
          <w:i/>
          <w:iCs/>
        </w:rPr>
        <w:instrText>Q</w:instrText>
      </w:r>
      <w:r>
        <w:instrText>\s\do5(</w:instrText>
      </w:r>
      <w:r>
        <w:rPr>
          <w:i/>
          <w:iCs/>
          <w:sz w:val="18"/>
          <w:szCs w:val="18"/>
        </w:rPr>
        <w:instrText>in</w:instrText>
      </w:r>
      <w:r>
        <w:instrText>)</w:instrText>
      </w:r>
      <w:r>
        <w:fldChar w:fldCharType="end"/>
      </w:r>
      <w:r>
        <w:tab/>
      </w:r>
      <w:r>
        <w:fldChar w:fldCharType="begin"/>
      </w:r>
      <w:r>
        <w:instrText xml:space="preserve"> EQ =</w:instrText>
      </w:r>
      <w:r>
        <w:rPr>
          <w:i/>
          <w:iCs/>
        </w:rPr>
        <w:instrText>C</w:instrText>
      </w:r>
      <w:r>
        <w:instrText>\s\do5(</w:instrText>
      </w:r>
      <w:r>
        <w:rPr>
          <w:i/>
          <w:iCs/>
          <w:sz w:val="18"/>
          <w:szCs w:val="18"/>
        </w:rPr>
        <w:instrText>z</w:instrText>
      </w:r>
      <w:r>
        <w:instrText>) \F( \F(11,6)</w:instrText>
      </w:r>
      <w:r>
        <w:rPr>
          <w:i/>
          <w:iCs/>
        </w:rPr>
        <w:instrText>T</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T</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T</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T</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w:instrText>
      </w:r>
      <w:r>
        <w:fldChar w:fldCharType="end"/>
      </w:r>
    </w:p>
    <w:p w14:paraId="2974C268" w14:textId="77777777" w:rsidR="006072E5"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−[Σ</w:instrText>
      </w:r>
      <w:r>
        <w:rPr>
          <w:i/>
          <w:iCs/>
        </w:rPr>
        <w:instrText>h</w:instrText>
      </w:r>
      <w:r>
        <w:instrText>\s\do5(</w:instrText>
      </w:r>
      <w:r>
        <w:rPr>
          <w:i/>
          <w:iCs/>
          <w:sz w:val="18"/>
          <w:szCs w:val="18"/>
        </w:rPr>
        <w:instrText>i</w:instrText>
      </w:r>
      <w:r>
        <w:instrText>)</w:instrText>
      </w:r>
      <w:r>
        <w:rPr>
          <w:i/>
          <w:iCs/>
        </w:rPr>
        <w:instrText>A</w:instrText>
      </w:r>
      <w:r>
        <w:instrText>\s\do5(</w:instrText>
      </w:r>
      <w:r>
        <w:rPr>
          <w:i/>
          <w:iCs/>
          <w:sz w:val="18"/>
          <w:szCs w:val="18"/>
        </w:rPr>
        <w:instrText>i</w:instrText>
      </w:r>
      <w:r>
        <w:instrText>)(</w:instrText>
      </w:r>
      <w:r>
        <w:rPr>
          <w:i/>
          <w:iCs/>
        </w:rPr>
        <w:instrText>T</w:instrText>
      </w:r>
      <w:r>
        <w:instrText>\s\do5(</w:instrText>
      </w:r>
      <w:r>
        <w:rPr>
          <w:i/>
          <w:iCs/>
          <w:sz w:val="18"/>
          <w:szCs w:val="18"/>
        </w:rPr>
        <w:instrText>si</w:instrText>
      </w:r>
      <w:r>
        <w:instrText>)−</w:instrText>
      </w:r>
      <w:r>
        <w:rPr>
          <w:i/>
          <w:iCs/>
        </w:rPr>
        <w:instrText>T</w:instrText>
      </w:r>
      <w:r>
        <w:instrText>\s\do5(</w:instrText>
      </w:r>
      <w:r>
        <w:rPr>
          <w:i/>
          <w:iCs/>
          <w:sz w:val="18"/>
          <w:szCs w:val="18"/>
        </w:rPr>
        <w:instrText>z</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zi</w:instrText>
      </w:r>
      <w:r>
        <w:instrText>)−</w:instrText>
      </w:r>
      <w:r>
        <w:rPr>
          <w:i/>
          <w:iCs/>
        </w:rPr>
        <w:instrText>T</w:instrText>
      </w:r>
      <w:r>
        <w:instrText>\s\do5(</w:instrText>
      </w:r>
      <w:r>
        <w:rPr>
          <w:i/>
          <w:iCs/>
          <w:sz w:val="18"/>
          <w:szCs w:val="18"/>
        </w:rPr>
        <w:instrText>z</w:instrText>
      </w:r>
      <w:r>
        <w:instrText>))+</w:instrText>
      </w:r>
      <w:r>
        <w:rPr>
          <w:i/>
          <w:iCs/>
        </w:rPr>
        <w:instrText>m</w:instrText>
      </w:r>
      <w:r>
        <w:instrText>Ì‡\s\do5(</w:instrText>
      </w:r>
      <w:r>
        <w:rPr>
          <w:i/>
          <w:iCs/>
          <w:sz w:val="18"/>
          <w:szCs w:val="18"/>
        </w:rPr>
        <w:instrText>inf</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o</w:instrText>
      </w:r>
      <w:r>
        <w:instrText>)−</w:instrText>
      </w:r>
      <w:r>
        <w:rPr>
          <w:i/>
          <w:iCs/>
        </w:rPr>
        <w:instrText>T</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p</w:instrText>
      </w:r>
      <w:r>
        <w:instrText>)(</w:instrText>
      </w:r>
      <w:r>
        <w:rPr>
          <w:i/>
          <w:iCs/>
        </w:rPr>
        <w:instrText>T</w:instrText>
      </w:r>
      <w:r>
        <w:instrText>\s\do5(</w:instrText>
      </w:r>
      <w:r>
        <w:rPr>
          <w:i/>
          <w:iCs/>
          <w:sz w:val="18"/>
          <w:szCs w:val="18"/>
        </w:rPr>
        <w:instrText>sys</w:instrText>
      </w:r>
      <w:r>
        <w:instrText>)−</w:instrText>
      </w:r>
      <w:r>
        <w:rPr>
          <w:i/>
          <w:iCs/>
        </w:rPr>
        <w:instrText>T</w:instrText>
      </w:r>
      <w:r>
        <w:instrText>\s\do5(</w:instrText>
      </w:r>
      <w:r>
        <w:rPr>
          <w:i/>
          <w:iCs/>
          <w:sz w:val="18"/>
          <w:szCs w:val="18"/>
        </w:rPr>
        <w:instrText>z</w:instrText>
      </w:r>
      <w:r>
        <w:instrText>))]</w:instrText>
      </w:r>
      <w:r>
        <w:fldChar w:fldCharType="end"/>
      </w:r>
    </w:p>
    <w:p w14:paraId="7F52D84F" w14:textId="77777777" w:rsidR="006072E5" w:rsidRDefault="00746D2B">
      <w:r>
        <w:t xml:space="preserve">The sum of internal sensible heat gains from people is: </w:t>
      </w:r>
    </w:p>
    <w:p w14:paraId="2841484F" w14:textId="77777777" w:rsidR="006072E5" w:rsidRDefault="00746D2B">
      <w:pPr>
        <w:pStyle w:val="equationAlign"/>
        <w:tabs>
          <w:tab w:val="right" w:pos="3105"/>
          <w:tab w:val="left" w:pos="3450"/>
        </w:tabs>
      </w:pPr>
      <w:r>
        <w:tab/>
      </w:r>
      <w:r>
        <w:fldChar w:fldCharType="begin"/>
      </w:r>
      <w:r>
        <w:instrText xml:space="preserve"> EQ Σ</w:instrText>
      </w:r>
      <w:r>
        <w:rPr>
          <w:i/>
          <w:iCs/>
        </w:rPr>
        <w:instrText>Q</w:instrText>
      </w:r>
      <w:r>
        <w:instrText>\s\do5(</w:instrText>
      </w:r>
      <w:r>
        <w:rPr>
          <w:i/>
          <w:iCs/>
          <w:sz w:val="18"/>
          <w:szCs w:val="18"/>
        </w:rPr>
        <w:instrText>people</w:instrText>
      </w:r>
      <w:r>
        <w:instrText>)=Σ</w:instrText>
      </w:r>
      <w:r>
        <w:rPr>
          <w:i/>
          <w:iCs/>
        </w:rPr>
        <w:instrText>Q</w:instrText>
      </w:r>
      <w:r>
        <w:instrText>\s\do5(</w:instrText>
      </w:r>
      <w:r>
        <w:rPr>
          <w:i/>
          <w:iCs/>
          <w:sz w:val="18"/>
          <w:szCs w:val="18"/>
        </w:rPr>
        <w:instrText>in</w:instrText>
      </w:r>
      <w:r>
        <w:instrText>)−Σ</w:instrText>
      </w:r>
      <w:r>
        <w:rPr>
          <w:i/>
          <w:iCs/>
        </w:rPr>
        <w:instrText>Q</w:instrText>
      </w:r>
      <w:r>
        <w:instrText>\s\do5(</w:instrText>
      </w:r>
      <w:r>
        <w:rPr>
          <w:i/>
          <w:iCs/>
          <w:sz w:val="18"/>
          <w:szCs w:val="18"/>
        </w:rPr>
        <w:instrText>others</w:instrText>
      </w:r>
      <w:r>
        <w:instrText>)</w:instrText>
      </w:r>
      <w:r>
        <w:fldChar w:fldCharType="end"/>
      </w:r>
    </w:p>
    <w:p w14:paraId="6B7FD10B" w14:textId="77777777" w:rsidR="006072E5" w:rsidRDefault="00746D2B">
      <w:r>
        <w:t xml:space="preserve">Finally, the number of people could be solved: </w:t>
      </w:r>
    </w:p>
    <w:p w14:paraId="218384BD" w14:textId="77777777" w:rsidR="006072E5" w:rsidRDefault="00746D2B">
      <w:pPr>
        <w:pStyle w:val="equationAlign"/>
        <w:tabs>
          <w:tab w:val="right" w:pos="3105"/>
          <w:tab w:val="left" w:pos="3450"/>
        </w:tabs>
      </w:pPr>
      <w:r>
        <w:tab/>
      </w:r>
      <w:r>
        <w:fldChar w:fldCharType="begin"/>
      </w:r>
      <w:r>
        <w:instrText xml:space="preserve"> EQ </w:instrText>
      </w:r>
      <w:r>
        <w:rPr>
          <w:i/>
          <w:iCs/>
        </w:rPr>
        <w:instrText>N</w:instrText>
      </w:r>
      <w:r>
        <w:instrText>= \F(Σ</w:instrText>
      </w:r>
      <w:r>
        <w:rPr>
          <w:i/>
          <w:iCs/>
        </w:rPr>
        <w:instrText>Q</w:instrText>
      </w:r>
      <w:r>
        <w:instrText>\s\do5(</w:instrText>
      </w:r>
      <w:r>
        <w:rPr>
          <w:i/>
          <w:iCs/>
          <w:sz w:val="18"/>
          <w:szCs w:val="18"/>
        </w:rPr>
        <w:instrText>people</w:instrText>
      </w:r>
      <w:r>
        <w:instrText>),</w:instrText>
      </w:r>
      <w:r>
        <w:rPr>
          <w:i/>
          <w:iCs/>
        </w:rPr>
        <w:instrText>Q</w:instrText>
      </w:r>
      <w:r>
        <w:instrText>\s\do5(</w:instrText>
      </w:r>
      <w:r>
        <w:rPr>
          <w:i/>
          <w:iCs/>
          <w:sz w:val="18"/>
          <w:szCs w:val="18"/>
        </w:rPr>
        <w:instrText>single</w:instrText>
      </w:r>
      <w:r>
        <w:instrText>))</w:instrText>
      </w:r>
      <w:r>
        <w:fldChar w:fldCharType="end"/>
      </w:r>
    </w:p>
    <w:p w14:paraId="4D88164F" w14:textId="77777777" w:rsidR="006072E5"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14:paraId="78CCB1C2" w14:textId="77777777" w:rsidR="006072E5" w:rsidRDefault="00746D2B">
      <w:pPr>
        <w:pStyle w:val="equationAlign"/>
        <w:tabs>
          <w:tab w:val="right" w:pos="3105"/>
          <w:tab w:val="left" w:pos="3450"/>
        </w:tabs>
      </w:pPr>
      <w:r>
        <w:lastRenderedPageBreak/>
        <w:tab/>
      </w:r>
      <w:r>
        <w:fldChar w:fldCharType="begin"/>
      </w:r>
      <w:r>
        <w:instrText xml:space="preserve"> EQ </w:instrText>
      </w:r>
      <w:r>
        <w:rPr>
          <w:i/>
          <w:iCs/>
        </w:rPr>
        <w:instrText>Q</w:instrText>
      </w:r>
      <w:r>
        <w:instrText>\s\do5(</w:instrText>
      </w:r>
      <w:r>
        <w:rPr>
          <w:i/>
          <w:iCs/>
          <w:sz w:val="18"/>
          <w:szCs w:val="18"/>
        </w:rPr>
        <w:instrText>single</w:instrText>
      </w:r>
      <w:r>
        <w:instrText>)</w:instrText>
      </w:r>
      <w:r>
        <w:fldChar w:fldCharType="end"/>
      </w:r>
      <w:r>
        <w:tab/>
      </w:r>
      <w:r>
        <w:fldChar w:fldCharType="begin"/>
      </w:r>
      <w:r>
        <w:instrText xml:space="preserve"> EQ :</w:instrText>
      </w:r>
      <w:r>
        <w:rPr>
          <w:i/>
          <w:iCs/>
        </w:rPr>
        <w:instrText>Sensibleheatrateperperson</w:instrText>
      </w:r>
      <w:r>
        <w:instrText> [</w:instrText>
      </w:r>
      <w:r>
        <w:rPr>
          <w:i/>
          <w:iCs/>
        </w:rPr>
        <w:instrText>W</w:instrText>
      </w:r>
      <w:r>
        <w:instrText>]</w:instrText>
      </w:r>
      <w:r>
        <w:fldChar w:fldCharType="end"/>
      </w:r>
    </w:p>
    <w:p w14:paraId="5FCC503E" w14:textId="77777777" w:rsidR="006072E5" w:rsidRDefault="00746D2B">
      <w:pPr>
        <w:pStyle w:val="equationAlign"/>
        <w:tabs>
          <w:tab w:val="right" w:pos="3105"/>
          <w:tab w:val="left" w:pos="3450"/>
        </w:tabs>
      </w:pPr>
      <w:r>
        <w:tab/>
      </w:r>
      <w:r>
        <w:fldChar w:fldCharType="begin"/>
      </w:r>
      <w:r>
        <w:instrText xml:space="preserve"> EQ </w:instrText>
      </w:r>
      <w:r>
        <w:fldChar w:fldCharType="end"/>
      </w:r>
    </w:p>
    <w:p w14:paraId="3C2F4299" w14:textId="77777777" w:rsidR="005C0266" w:rsidRDefault="005C0266" w:rsidP="005C0266">
      <w:pPr>
        <w:pStyle w:val="Heading4"/>
        <w:widowControl/>
        <w:spacing w:before="120"/>
        <w:rPr>
          <w:sz w:val="22"/>
          <w:szCs w:val="22"/>
        </w:rPr>
      </w:pPr>
      <w:r w:rsidRPr="005C0266">
        <w:t>3.2.2</w:t>
      </w:r>
      <w:r>
        <w:t xml:space="preserve"> </w:t>
      </w:r>
      <w:r w:rsidRPr="005C0266">
        <w:t xml:space="preserve">Solving </w:t>
      </w:r>
      <w:ins w:id="55" w:author="Tianzhen Hong" w:date="2018-10-28T21:02:00Z">
        <w:r w:rsidRPr="005C0266">
          <w:t>Zone</w:t>
        </w:r>
      </w:ins>
      <w:r w:rsidRPr="005C0266">
        <w:t xml:space="preserve"> People</w:t>
      </w:r>
      <w:r>
        <w:t xml:space="preserve"> </w:t>
      </w:r>
      <w:r w:rsidRPr="005C0266">
        <w:t>Count</w:t>
      </w:r>
      <w:r>
        <w:t xml:space="preserve"> </w:t>
      </w:r>
      <w:r w:rsidRPr="005C0266">
        <w:t xml:space="preserve">with </w:t>
      </w:r>
      <w:ins w:id="56" w:author="Tianzhen Hong" w:date="2018-10-28T21:02:00Z">
        <w:r w:rsidRPr="005C0266">
          <w:t>Measured Zone Air</w:t>
        </w:r>
      </w:ins>
      <w:r w:rsidRPr="005C0266">
        <w:t xml:space="preserve"> Humidity</w:t>
      </w:r>
      <w:r>
        <w:t xml:space="preserve"> </w:t>
      </w:r>
      <w:r w:rsidRPr="005C0266">
        <w:t>Ratio</w:t>
      </w:r>
    </w:p>
    <w:p w14:paraId="7C1ACCE2" w14:textId="77777777" w:rsidR="005C0266" w:rsidRPr="005C0266" w:rsidRDefault="005C0266" w:rsidP="005C0266"/>
    <w:p w14:paraId="2B32EA1F" w14:textId="77777777" w:rsidR="006072E5" w:rsidRDefault="00746D2B">
      <w:pPr>
        <w:spacing w:before="60"/>
      </w:pPr>
      <w:r>
        <w:rPr>
          <w:i/>
          <w:iCs/>
        </w:rPr>
        <w:t>Equation</w:t>
      </w:r>
      <w:r>
        <w:t xml:space="preserve"> (3) can be re-written with the third-order backward approximation: </w:t>
      </w:r>
    </w:p>
    <w:p w14:paraId="5B4C7004"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wz</w:instrText>
      </w:r>
      <w:r>
        <w:instrText>) \F( \F(11,6)</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W</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W</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W</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w:instrText>
      </w:r>
      <w:r>
        <w:rPr>
          <w:i/>
          <w:iCs/>
        </w:rPr>
        <w:instrText>RHS</w:instrText>
      </w:r>
      <w:r>
        <w:fldChar w:fldCharType="end"/>
      </w:r>
    </w:p>
    <w:p w14:paraId="1E72319B" w14:textId="77777777" w:rsidR="006072E5" w:rsidRDefault="00746D2B">
      <w:r>
        <w:t xml:space="preserve">Where: </w:t>
      </w:r>
    </w:p>
    <w:p w14:paraId="1DE5CD38" w14:textId="77777777" w:rsidR="006072E5" w:rsidRDefault="00746D2B">
      <w:pPr>
        <w:pStyle w:val="equationAlign"/>
        <w:tabs>
          <w:tab w:val="right" w:pos="3105"/>
          <w:tab w:val="left" w:pos="3450"/>
        </w:tabs>
      </w:pPr>
      <w:r>
        <w:tab/>
      </w:r>
      <w:r>
        <w:fldChar w:fldCharType="begin"/>
      </w:r>
      <w:r>
        <w:instrText xml:space="preserve"> EQ </w:instrText>
      </w:r>
      <w:r>
        <w:rPr>
          <w:i/>
          <w:iCs/>
        </w:rPr>
        <w:instrText>RHS</w:instrText>
      </w:r>
      <w:r>
        <w:fldChar w:fldCharType="end"/>
      </w:r>
      <w:r>
        <w:tab/>
      </w:r>
      <w:r>
        <w:fldChar w:fldCharType="begin"/>
      </w:r>
      <w:r>
        <w:instrText xml:space="preserve"> EQ =Σ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)+Σ</w:instrText>
      </w:r>
      <w:r>
        <w:rPr>
          <w:i/>
          <w:iCs/>
        </w:rPr>
        <w:instrText>A</w:instrText>
      </w:r>
      <w:r>
        <w:instrText>\s\do5(</w:instrText>
      </w:r>
      <w:r>
        <w:rPr>
          <w:i/>
          <w:iCs/>
          <w:sz w:val="18"/>
          <w:szCs w:val="18"/>
        </w:rPr>
        <w:instrText>i</w:instrText>
      </w:r>
      <w:r>
        <w:instrText>)</w:instrText>
      </w:r>
      <w:r>
        <w:rPr>
          <w:i/>
          <w:iCs/>
        </w:rPr>
        <w:instrText>h</w:instrText>
      </w:r>
      <w:r>
        <w:instrText>\s\do5(</w:instrText>
      </w:r>
      <w:r>
        <w:rPr>
          <w:i/>
          <w:iCs/>
          <w:sz w:val="18"/>
          <w:szCs w:val="18"/>
        </w:rPr>
        <w:instrText>i</w:instrText>
      </w:r>
      <w:r>
        <w:instrText>)ϱ\s\do5(</w:instrText>
      </w:r>
      <w:r>
        <w:rPr>
          <w:i/>
          <w:iCs/>
          <w:sz w:val="18"/>
          <w:szCs w:val="18"/>
        </w:rPr>
        <w:instrText>air</w:instrText>
      </w:r>
      <w:r>
        <w:instrText>)(</w:instrText>
      </w:r>
      <w:r>
        <w:rPr>
          <w:i/>
          <w:iCs/>
        </w:rPr>
        <w:instrText>W</w:instrText>
      </w:r>
      <w:r>
        <w:instrText>\s\do5(</w:instrText>
      </w:r>
      <w:r>
        <w:rPr>
          <w:i/>
          <w:iCs/>
          <w:sz w:val="18"/>
          <w:szCs w:val="18"/>
        </w:rPr>
        <w:instrText>si</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W</w:instrText>
      </w:r>
      <w:r>
        <w:instrText>\s\do5(</w:instrText>
      </w:r>
      <w:r>
        <w:rPr>
          <w:i/>
          <w:iCs/>
          <w:sz w:val="18"/>
          <w:szCs w:val="18"/>
        </w:rPr>
        <w:instrText>zi</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14:paraId="13FEA2E1" w14:textId="77777777" w:rsidR="006072E5"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w:instrText>
      </w:r>
      <w:r>
        <w:rPr>
          <w:i/>
          <w:iCs/>
        </w:rPr>
        <w:instrText>m</w:instrText>
      </w:r>
      <w:r>
        <w:instrText>Ì‡\s\do5(</w:instrText>
      </w:r>
      <w:r>
        <w:rPr>
          <w:i/>
          <w:iCs/>
          <w:sz w:val="18"/>
          <w:szCs w:val="18"/>
        </w:rPr>
        <w:instrText>inf</w:instrText>
      </w:r>
      <w:r>
        <w:instrText>)(</w:instrText>
      </w:r>
      <w:r>
        <w:rPr>
          <w:i/>
          <w:iCs/>
        </w:rPr>
        <w:instrText>W</w:instrText>
      </w:r>
      <w:r>
        <w:instrText>\s\do5(</w:instrText>
      </w:r>
      <w:r>
        <w:rPr>
          <w:i/>
          <w:iCs/>
          <w:sz w:val="18"/>
          <w:szCs w:val="18"/>
        </w:rPr>
        <w:instrText>o</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W</w:instrText>
      </w:r>
      <w:r>
        <w:instrText>\s\do5(</w:instrText>
      </w:r>
      <w:r>
        <w:rPr>
          <w:i/>
          <w:iCs/>
          <w:sz w:val="18"/>
          <w:szCs w:val="18"/>
        </w:rPr>
        <w:instrText>sys</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14:paraId="2ABB5ACC" w14:textId="77777777" w:rsidR="006072E5" w:rsidRDefault="00746D2B">
      <w:r>
        <w:t xml:space="preserve">The sum of internal moisture gains is: </w:t>
      </w:r>
    </w:p>
    <w:p w14:paraId="7096FB67" w14:textId="77777777" w:rsidR="006072E5" w:rsidRDefault="00746D2B">
      <w:pPr>
        <w:pStyle w:val="equationAlign"/>
        <w:tabs>
          <w:tab w:val="right" w:pos="3105"/>
          <w:tab w:val="left" w:pos="3450"/>
        </w:tabs>
      </w:pPr>
      <w:r>
        <w:tab/>
      </w:r>
      <w:r>
        <w:fldChar w:fldCharType="begin"/>
      </w:r>
      <w:r>
        <w:instrText xml:space="preserve"> EQ 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w:instrText>
      </w:r>
      <w:r>
        <w:fldChar w:fldCharType="end"/>
      </w:r>
      <w:r>
        <w:tab/>
      </w:r>
      <w:r>
        <w:fldChar w:fldCharType="begin"/>
      </w:r>
      <w:r>
        <w:instrText xml:space="preserve"> EQ =</w:instrText>
      </w:r>
      <w:r>
        <w:rPr>
          <w:i/>
          <w:iCs/>
        </w:rPr>
        <w:instrText>C</w:instrText>
      </w:r>
      <w:r>
        <w:instrText>\s\do5(</w:instrText>
      </w:r>
      <w:r>
        <w:rPr>
          <w:i/>
          <w:iCs/>
          <w:sz w:val="18"/>
          <w:szCs w:val="18"/>
        </w:rPr>
        <w:instrText>wz</w:instrText>
      </w:r>
      <w:r>
        <w:instrText>) \F( \F(11,6)</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W</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W</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W</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w:instrText>
      </w:r>
      <w:r>
        <w:fldChar w:fldCharType="end"/>
      </w:r>
    </w:p>
    <w:p w14:paraId="6B37A091" w14:textId="77777777" w:rsidR="006072E5"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−[Σ</w:instrText>
      </w:r>
      <w:r>
        <w:rPr>
          <w:i/>
          <w:iCs/>
        </w:rPr>
        <w:instrText>A</w:instrText>
      </w:r>
      <w:r>
        <w:instrText>\s\do5(</w:instrText>
      </w:r>
      <w:r>
        <w:rPr>
          <w:i/>
          <w:iCs/>
          <w:sz w:val="18"/>
          <w:szCs w:val="18"/>
        </w:rPr>
        <w:instrText>i</w:instrText>
      </w:r>
      <w:r>
        <w:instrText>)</w:instrText>
      </w:r>
      <w:r>
        <w:rPr>
          <w:i/>
          <w:iCs/>
        </w:rPr>
        <w:instrText>h</w:instrText>
      </w:r>
      <w:r>
        <w:instrText>\s\do5(</w:instrText>
      </w:r>
      <w:r>
        <w:rPr>
          <w:i/>
          <w:iCs/>
          <w:sz w:val="18"/>
          <w:szCs w:val="18"/>
        </w:rPr>
        <w:instrText>i</w:instrText>
      </w:r>
      <w:r>
        <w:instrText>)ϱ\s\do5(</w:instrText>
      </w:r>
      <w:r>
        <w:rPr>
          <w:i/>
          <w:iCs/>
          <w:sz w:val="18"/>
          <w:szCs w:val="18"/>
        </w:rPr>
        <w:instrText>air</w:instrText>
      </w:r>
      <w:r>
        <w:instrText>)(</w:instrText>
      </w:r>
      <w:r>
        <w:rPr>
          <w:i/>
          <w:iCs/>
        </w:rPr>
        <w:instrText>W</w:instrText>
      </w:r>
      <w:r>
        <w:instrText>\s\do5(</w:instrText>
      </w:r>
      <w:r>
        <w:rPr>
          <w:i/>
          <w:iCs/>
          <w:sz w:val="18"/>
          <w:szCs w:val="18"/>
        </w:rPr>
        <w:instrText>si</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p</w:instrText>
      </w:r>
      <w:r>
        <w:instrText>)(</w:instrText>
      </w:r>
      <w:r>
        <w:rPr>
          <w:i/>
          <w:iCs/>
        </w:rPr>
        <w:instrText>W</w:instrText>
      </w:r>
      <w:r>
        <w:instrText>\s\do5(</w:instrText>
      </w:r>
      <w:r>
        <w:rPr>
          <w:i/>
          <w:iCs/>
          <w:sz w:val="18"/>
          <w:szCs w:val="18"/>
        </w:rPr>
        <w:instrText>zi</w:instrText>
      </w:r>
      <w:r>
        <w:instrText>)−</w:instrText>
      </w:r>
      <w:r>
        <w:rPr>
          <w:i/>
          <w:iCs/>
        </w:rPr>
        <w:instrText>W</w:instrText>
      </w:r>
      <w:r>
        <w:instrText>\s\up(</w:instrText>
      </w:r>
      <w:r>
        <w:rPr>
          <w:i/>
          <w:iCs/>
          <w:sz w:val="18"/>
          <w:szCs w:val="18"/>
        </w:rPr>
        <w:instrText>t</w:instrText>
      </w:r>
      <w:r>
        <w:rPr>
          <w:sz w:val="18"/>
          <w:szCs w:val="18"/>
        </w:rPr>
        <w:instrText>,</w:instrText>
      </w:r>
      <w:r>
        <w:rPr>
          <w:i/>
          <w:iCs/>
          <w:sz w:val="18"/>
          <w:szCs w:val="18"/>
        </w:rPr>
        <w:instrText>z</w:instrText>
      </w:r>
      <w:r>
        <w:instrText>))]</w:instrText>
      </w:r>
      <w:r>
        <w:fldChar w:fldCharType="end"/>
      </w:r>
    </w:p>
    <w:p w14:paraId="5017C825" w14:textId="77777777" w:rsidR="006072E5" w:rsidRDefault="00746D2B">
      <w:r>
        <w:t xml:space="preserve">The sum of internal moisture gains from people is: </w:t>
      </w:r>
    </w:p>
    <w:p w14:paraId="3B661BD1" w14:textId="77777777" w:rsidR="006072E5" w:rsidRDefault="00746D2B">
      <w:pPr>
        <w:pStyle w:val="equationAlign"/>
        <w:tabs>
          <w:tab w:val="right" w:pos="3105"/>
          <w:tab w:val="left" w:pos="3450"/>
        </w:tabs>
      </w:pPr>
      <w:r>
        <w:tab/>
      </w:r>
      <w:r>
        <w:fldChar w:fldCharType="begin"/>
      </w:r>
      <w:r>
        <w:instrText xml:space="preserve"> EQ 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people</w:instrText>
      </w:r>
      <w:r>
        <w:rPr>
          <w:sz w:val="18"/>
          <w:szCs w:val="18"/>
        </w:rP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others</w:instrText>
      </w:r>
      <w:r>
        <w:rPr>
          <w:sz w:val="18"/>
          <w:szCs w:val="18"/>
        </w:rPr>
        <w:instrText>)</w:instrText>
      </w:r>
      <w:r>
        <w:instrText>)</w:instrText>
      </w:r>
      <w:r>
        <w:fldChar w:fldCharType="end"/>
      </w:r>
    </w:p>
    <w:p w14:paraId="5745FBBD" w14:textId="77777777" w:rsidR="006072E5" w:rsidRDefault="00746D2B">
      <w:r>
        <w:t xml:space="preserve">Finally, the number of people could be solved: </w:t>
      </w:r>
    </w:p>
    <w:p w14:paraId="32D76132" w14:textId="77777777" w:rsidR="006072E5" w:rsidRDefault="00746D2B">
      <w:pPr>
        <w:pStyle w:val="equationAlign"/>
        <w:tabs>
          <w:tab w:val="right" w:pos="3105"/>
          <w:tab w:val="left" w:pos="3450"/>
        </w:tabs>
      </w:pPr>
      <w:r>
        <w:tab/>
      </w:r>
      <w:r>
        <w:fldChar w:fldCharType="begin"/>
      </w:r>
      <w:r>
        <w:instrText xml:space="preserve"> EQ </w:instrText>
      </w:r>
      <w:r>
        <w:rPr>
          <w:i/>
          <w:iCs/>
        </w:rPr>
        <w:instrText>N</w:instrText>
      </w:r>
      <w:r>
        <w:instrText>= \F(Σ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people</w:instrText>
      </w:r>
      <w:r>
        <w:rPr>
          <w:sz w:val="18"/>
          <w:szCs w:val="18"/>
        </w:rPr>
        <w:instrText>)</w:instrText>
      </w:r>
      <w:r>
        <w:instrText>),</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single</w:instrText>
      </w:r>
      <w:r>
        <w:rPr>
          <w:sz w:val="18"/>
          <w:szCs w:val="18"/>
        </w:rPr>
        <w:instrText>)</w:instrText>
      </w:r>
      <w:r>
        <w:instrText>))</w:instrText>
      </w:r>
      <w:r>
        <w:fldChar w:fldCharType="end"/>
      </w:r>
    </w:p>
    <w:p w14:paraId="0BB88559" w14:textId="77777777" w:rsidR="006072E5"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14:paraId="40E05411" w14:textId="77777777" w:rsidR="006072E5" w:rsidRDefault="00746D2B">
      <w:pPr>
        <w:pStyle w:val="equationAlign"/>
        <w:tabs>
          <w:tab w:val="right" w:pos="3105"/>
          <w:tab w:val="left" w:pos="3450"/>
        </w:tabs>
      </w:pPr>
      <w:r>
        <w:tab/>
      </w:r>
      <w:r>
        <w:fldChar w:fldCharType="begin"/>
      </w:r>
      <w:r>
        <w:instrText xml:space="preserve"> EQ </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single</w:instrText>
      </w:r>
      <w:r>
        <w:rPr>
          <w:sz w:val="18"/>
          <w:szCs w:val="18"/>
        </w:rPr>
        <w:instrText>)</w:instrText>
      </w:r>
      <w:r>
        <w:instrText>)</w:instrText>
      </w:r>
      <w:r>
        <w:fldChar w:fldCharType="end"/>
      </w:r>
      <w:r>
        <w:tab/>
      </w:r>
      <w:r>
        <w:fldChar w:fldCharType="begin"/>
      </w:r>
      <w:r>
        <w:instrText xml:space="preserve"> EQ :</w:instrText>
      </w:r>
      <w:r>
        <w:rPr>
          <w:i/>
          <w:iCs/>
        </w:rPr>
        <w:instrText>Moisturedissipationrateperperson</w:instrText>
      </w:r>
      <w:r>
        <w:instrText> [</w:instrText>
      </w:r>
      <w:r>
        <w:rPr>
          <w:i/>
          <w:iCs/>
        </w:rPr>
        <w:instrText>W</w:instrText>
      </w:r>
      <w:r>
        <w:instrText>]</w:instrText>
      </w:r>
      <w:r>
        <w:fldChar w:fldCharType="end"/>
      </w:r>
    </w:p>
    <w:p w14:paraId="7905D482" w14:textId="77777777" w:rsidR="006072E5" w:rsidRDefault="00746D2B">
      <w:pPr>
        <w:pStyle w:val="equationAlign"/>
        <w:tabs>
          <w:tab w:val="right" w:pos="3105"/>
          <w:tab w:val="left" w:pos="3450"/>
        </w:tabs>
      </w:pPr>
      <w:r>
        <w:tab/>
      </w:r>
      <w:r>
        <w:fldChar w:fldCharType="begin"/>
      </w:r>
      <w:r>
        <w:instrText xml:space="preserve"> EQ </w:instrText>
      </w:r>
      <w:r>
        <w:fldChar w:fldCharType="end"/>
      </w:r>
    </w:p>
    <w:p w14:paraId="6FB6723D" w14:textId="77777777" w:rsidR="005C0266" w:rsidRDefault="005C0266" w:rsidP="005C0266">
      <w:pPr>
        <w:pStyle w:val="Heading4"/>
        <w:widowControl/>
        <w:spacing w:before="120"/>
        <w:rPr>
          <w:sz w:val="22"/>
          <w:szCs w:val="22"/>
        </w:rPr>
      </w:pPr>
      <w:r w:rsidRPr="005C0266">
        <w:t>3.2.3</w:t>
      </w:r>
      <w:r>
        <w:t xml:space="preserve"> </w:t>
      </w:r>
      <w:r w:rsidRPr="005C0266">
        <w:t xml:space="preserve">Solving </w:t>
      </w:r>
      <w:ins w:id="57" w:author="Tianzhen Hong" w:date="2018-10-28T21:02:00Z">
        <w:r w:rsidRPr="005C0266">
          <w:t>Zone</w:t>
        </w:r>
      </w:ins>
      <w:r w:rsidRPr="005C0266">
        <w:t xml:space="preserve"> People</w:t>
      </w:r>
      <w:r>
        <w:t xml:space="preserve"> </w:t>
      </w:r>
      <w:r w:rsidRPr="005C0266">
        <w:t>Count</w:t>
      </w:r>
      <w:r>
        <w:t xml:space="preserve"> </w:t>
      </w:r>
      <w:r w:rsidRPr="005C0266">
        <w:t xml:space="preserve">with </w:t>
      </w:r>
      <w:ins w:id="58" w:author="Tianzhen Hong" w:date="2018-10-28T21:02:00Z">
        <w:r w:rsidRPr="005C0266">
          <w:t>Measured Zone Air</w:t>
        </w:r>
      </w:ins>
      <w:r w:rsidRPr="005C0266">
        <w:t xml:space="preserve"> CO2</w:t>
      </w:r>
      <w:r>
        <w:t xml:space="preserve"> </w:t>
      </w:r>
      <w:r w:rsidRPr="005C0266">
        <w:t>Concentration</w:t>
      </w:r>
    </w:p>
    <w:p w14:paraId="45498778" w14:textId="77777777" w:rsidR="005C0266" w:rsidRPr="005C0266" w:rsidRDefault="005C0266" w:rsidP="005C0266"/>
    <w:p w14:paraId="30DEE36E" w14:textId="77777777" w:rsidR="006072E5" w:rsidRDefault="00746D2B">
      <w:pPr>
        <w:spacing w:before="60"/>
      </w:pPr>
      <w:r>
        <w:rPr>
          <w:i/>
          <w:iCs/>
        </w:rPr>
        <w:t>Equation</w:t>
      </w:r>
      <w:r>
        <w:t xml:space="preserve"> (4) can be re-written with the third-order backward approximation: </w:t>
      </w:r>
    </w:p>
    <w:p w14:paraId="71C7CED2" w14:textId="77777777" w:rsidR="006072E5" w:rsidRDefault="00746D2B">
      <w:pPr>
        <w:pStyle w:val="equationAlign"/>
        <w:tabs>
          <w:tab w:val="right" w:pos="3105"/>
          <w:tab w:val="left" w:pos="3450"/>
        </w:tabs>
      </w:pPr>
      <w:r>
        <w:tab/>
      </w:r>
      <w:r>
        <w:fldChar w:fldCharType="begin"/>
      </w:r>
      <w:r>
        <w:instrText xml:space="preserve"> EQ </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rPr>
          <w:i/>
          <w:iCs/>
          <w:sz w:val="18"/>
          <w:szCs w:val="18"/>
        </w:rPr>
        <w:instrText>z</w:instrText>
      </w:r>
      <w:r>
        <w:instrText>) \F( \F(11,6)</w:instrText>
      </w:r>
      <w:r>
        <w:rPr>
          <w:i/>
          <w:iCs/>
        </w:rPr>
        <w:instrText>C</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C</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C</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C</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w:instrText>
      </w:r>
      <w:r>
        <w:rPr>
          <w:i/>
          <w:iCs/>
        </w:rPr>
        <w:instrText>RHS</w:instrText>
      </w:r>
      <w:r>
        <w:fldChar w:fldCharType="end"/>
      </w:r>
    </w:p>
    <w:p w14:paraId="195642A8" w14:textId="77777777" w:rsidR="006072E5" w:rsidRDefault="00746D2B">
      <w:r>
        <w:t xml:space="preserve">Where: </w:t>
      </w:r>
    </w:p>
    <w:p w14:paraId="1D47DDF5" w14:textId="77777777" w:rsidR="006072E5" w:rsidRDefault="00746D2B">
      <w:pPr>
        <w:pStyle w:val="equationAlign"/>
        <w:tabs>
          <w:tab w:val="right" w:pos="3105"/>
          <w:tab w:val="left" w:pos="3450"/>
        </w:tabs>
      </w:pPr>
      <w:r>
        <w:lastRenderedPageBreak/>
        <w:tab/>
      </w:r>
      <w:r>
        <w:fldChar w:fldCharType="begin"/>
      </w:r>
      <w:r>
        <w:instrText xml:space="preserve"> EQ </w:instrText>
      </w:r>
      <w:r>
        <w:rPr>
          <w:i/>
          <w:iCs/>
        </w:rPr>
        <w:instrText>RHS</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)×10\s\up5(</w:instrText>
      </w:r>
      <w:r>
        <w:rPr>
          <w:sz w:val="18"/>
          <w:szCs w:val="18"/>
        </w:rPr>
        <w:instrText>6</w:instrText>
      </w:r>
      <w:r>
        <w:instrText>)+Σ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rPr>
          <w:i/>
          <w:iCs/>
        </w:rPr>
        <w:instrText>C</w:instrText>
      </w:r>
      <w:r>
        <w:instrText>\s\do5(</w:instrText>
      </w:r>
      <w:r>
        <w:rPr>
          <w:i/>
          <w:iCs/>
          <w:sz w:val="18"/>
          <w:szCs w:val="18"/>
        </w:rPr>
        <w:instrText>z</w:instrText>
      </w:r>
      <w:r>
        <w:instrText>))</w:instrText>
      </w:r>
      <w:r>
        <w:rPr>
          <w:i/>
          <w:iCs/>
        </w:rPr>
        <w:instrText>m</w:instrText>
      </w:r>
      <w:r>
        <w:instrText>Ì‡\s\do5(</w:instrText>
      </w:r>
      <w:r>
        <w:rPr>
          <w:i/>
          <w:iCs/>
          <w:sz w:val="18"/>
          <w:szCs w:val="18"/>
        </w:rPr>
        <w:instrText>inf</w:instrText>
      </w:r>
      <w:r>
        <w:instrText>)(</w:instrText>
      </w:r>
      <w:r>
        <w:rPr>
          <w:i/>
          <w:iCs/>
        </w:rPr>
        <w:instrText>C</w:instrText>
      </w:r>
      <w:r>
        <w:instrText>\s\do5(</w:instrText>
      </w:r>
      <w:r>
        <w:rPr>
          <w:i/>
          <w:iCs/>
          <w:sz w:val="18"/>
          <w:szCs w:val="18"/>
        </w:rPr>
        <w:instrText>o</w:instrText>
      </w:r>
      <w:r>
        <w:instrText>)−</w:instrText>
      </w:r>
      <w:r>
        <w:rPr>
          <w:i/>
          <w:iCs/>
        </w:rPr>
        <w:instrText>C</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rPr>
          <w:i/>
          <w:iCs/>
        </w:rPr>
        <w:instrText>C</w:instrText>
      </w:r>
      <w:r>
        <w:instrText>\s\do5(</w:instrText>
      </w:r>
      <w:r>
        <w:rPr>
          <w:i/>
          <w:iCs/>
          <w:sz w:val="18"/>
          <w:szCs w:val="18"/>
        </w:rPr>
        <w:instrText>z</w:instrText>
      </w:r>
      <w:r>
        <w:instrText>))</w:instrText>
      </w:r>
      <w:r>
        <w:fldChar w:fldCharType="end"/>
      </w:r>
    </w:p>
    <w:p w14:paraId="691AB8F2" w14:textId="77777777" w:rsidR="006072E5" w:rsidRDefault="00746D2B">
      <w:r>
        <w:t>The sum of internal CO</w:t>
      </w:r>
      <w:r>
        <w:fldChar w:fldCharType="begin"/>
      </w:r>
      <w:r>
        <w:instrText xml:space="preserve"> EQ \s\do5(</w:instrText>
      </w:r>
      <w:r>
        <w:rPr>
          <w:sz w:val="18"/>
          <w:szCs w:val="18"/>
        </w:rPr>
        <w:instrText>2</w:instrText>
      </w:r>
      <w:r>
        <w:instrText>)</w:instrText>
      </w:r>
      <w:r>
        <w:fldChar w:fldCharType="end"/>
      </w:r>
      <w:r>
        <w:t xml:space="preserve"> gains is: </w:t>
      </w:r>
    </w:p>
    <w:p w14:paraId="41361DEA" w14:textId="77777777" w:rsidR="006072E5" w:rsidRDefault="00746D2B">
      <w:pPr>
        <w:pStyle w:val="equationAlign"/>
        <w:tabs>
          <w:tab w:val="right" w:pos="3105"/>
          <w:tab w:val="left" w:pos="3450"/>
        </w:tabs>
      </w:pPr>
      <w:r>
        <w:tab/>
      </w:r>
      <w:r>
        <w:fldChar w:fldCharType="begin"/>
      </w:r>
      <w:r>
        <w:instrText xml:space="preserve"> EQ 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)×10\s\up5(</w:instrText>
      </w:r>
      <w:r>
        <w:rPr>
          <w:sz w:val="18"/>
          <w:szCs w:val="18"/>
        </w:rPr>
        <w:instrText>6</w:instrText>
      </w:r>
      <w:r>
        <w:instrText>)</w:instrText>
      </w:r>
      <w:r>
        <w:fldChar w:fldCharType="end"/>
      </w:r>
      <w:r>
        <w:tab/>
      </w:r>
      <w:r>
        <w:fldChar w:fldCharType="begin"/>
      </w:r>
      <w:r>
        <w:instrText xml:space="preserve"> EQ =</w:instrText>
      </w:r>
      <w:r>
        <w:rPr>
          <w:i/>
          <w:iCs/>
        </w:rPr>
        <w:instrText>C</w:instrText>
      </w:r>
      <w:r>
        <w:instrText>\s\do5(</w:instrText>
      </w:r>
      <w:r>
        <w:rPr>
          <w:i/>
          <w:iCs/>
          <w:sz w:val="18"/>
          <w:szCs w:val="18"/>
        </w:rPr>
        <w:instrText>CO</w:instrText>
      </w:r>
      <w:r>
        <w:rPr>
          <w:sz w:val="18"/>
          <w:szCs w:val="18"/>
        </w:rPr>
        <w:instrText>\s\do4(</w:instrText>
      </w:r>
      <w:r>
        <w:rPr>
          <w:sz w:val="15"/>
          <w:szCs w:val="15"/>
        </w:rPr>
        <w:instrText>2</w:instrText>
      </w:r>
      <w:r>
        <w:rPr>
          <w:sz w:val="18"/>
          <w:szCs w:val="18"/>
        </w:rPr>
        <w:instrText>)</w:instrText>
      </w:r>
      <w:r>
        <w:rPr>
          <w:i/>
          <w:iCs/>
          <w:sz w:val="18"/>
          <w:szCs w:val="18"/>
        </w:rPr>
        <w:instrText>z</w:instrText>
      </w:r>
      <w:r>
        <w:instrText>) \F( \F(11,6)</w:instrText>
      </w:r>
      <w:r>
        <w:rPr>
          <w:i/>
          <w:iCs/>
        </w:rPr>
        <w:instrText>C</w:instrText>
      </w:r>
      <w:r>
        <w:instrText>\s\up(</w:instrText>
      </w:r>
      <w:r>
        <w:rPr>
          <w:i/>
          <w:iCs/>
          <w:sz w:val="18"/>
          <w:szCs w:val="18"/>
        </w:rPr>
        <w:instrText>t</w:instrText>
      </w:r>
      <w:r>
        <w:rPr>
          <w:sz w:val="18"/>
          <w:szCs w:val="18"/>
        </w:rPr>
        <w:instrText>,</w:instrText>
      </w:r>
      <w:r>
        <w:rPr>
          <w:i/>
          <w:iCs/>
          <w:sz w:val="18"/>
          <w:szCs w:val="18"/>
        </w:rPr>
        <w:instrText>z</w:instrText>
      </w:r>
      <w:r>
        <w:instrText>)−3</w:instrText>
      </w:r>
      <w:r>
        <w:rPr>
          <w:i/>
          <w:iCs/>
        </w:rPr>
        <w:instrText>C</w:instrText>
      </w:r>
      <w:r>
        <w:instrText>\s\up(</w:instrText>
      </w:r>
      <w:r>
        <w:rPr>
          <w:i/>
          <w:iCs/>
          <w:sz w:val="18"/>
          <w:szCs w:val="18"/>
        </w:rPr>
        <w:instrText>t</w:instrText>
      </w:r>
      <w:r>
        <w:rPr>
          <w:sz w:val="18"/>
          <w:szCs w:val="18"/>
        </w:rPr>
        <w:instrText>−δ</w:instrText>
      </w:r>
      <w:r>
        <w:rPr>
          <w:i/>
          <w:iCs/>
          <w:sz w:val="18"/>
          <w:szCs w:val="18"/>
        </w:rPr>
        <w:instrText>t</w:instrText>
      </w:r>
      <w:r>
        <w:rPr>
          <w:sz w:val="18"/>
          <w:szCs w:val="18"/>
        </w:rPr>
        <w:instrText>,</w:instrText>
      </w:r>
      <w:r>
        <w:rPr>
          <w:i/>
          <w:iCs/>
          <w:sz w:val="18"/>
          <w:szCs w:val="18"/>
        </w:rPr>
        <w:instrText>z</w:instrText>
      </w:r>
      <w:r>
        <w:instrText>)+ \F(3,2)</w:instrText>
      </w:r>
      <w:r>
        <w:rPr>
          <w:i/>
          <w:iCs/>
        </w:rPr>
        <w:instrText>C</w:instrText>
      </w:r>
      <w:r>
        <w:instrText>\s\up(</w:instrText>
      </w:r>
      <w:r>
        <w:rPr>
          <w:i/>
          <w:iCs/>
          <w:sz w:val="18"/>
          <w:szCs w:val="18"/>
        </w:rPr>
        <w:instrText>t</w:instrText>
      </w:r>
      <w:r>
        <w:rPr>
          <w:sz w:val="18"/>
          <w:szCs w:val="18"/>
        </w:rPr>
        <w:instrText>−2δ</w:instrText>
      </w:r>
      <w:r>
        <w:rPr>
          <w:i/>
          <w:iCs/>
          <w:sz w:val="18"/>
          <w:szCs w:val="18"/>
        </w:rPr>
        <w:instrText>t</w:instrText>
      </w:r>
      <w:r>
        <w:rPr>
          <w:sz w:val="18"/>
          <w:szCs w:val="18"/>
        </w:rPr>
        <w:instrText>,</w:instrText>
      </w:r>
      <w:r>
        <w:rPr>
          <w:i/>
          <w:iCs/>
          <w:sz w:val="18"/>
          <w:szCs w:val="18"/>
        </w:rPr>
        <w:instrText>z</w:instrText>
      </w:r>
      <w:r>
        <w:instrText>)− \F(1,3)</w:instrText>
      </w:r>
      <w:r>
        <w:rPr>
          <w:i/>
          <w:iCs/>
        </w:rPr>
        <w:instrText>C</w:instrText>
      </w:r>
      <w:r>
        <w:instrText>\s\up(</w:instrText>
      </w:r>
      <w:r>
        <w:rPr>
          <w:i/>
          <w:iCs/>
          <w:sz w:val="18"/>
          <w:szCs w:val="18"/>
        </w:rPr>
        <w:instrText>t</w:instrText>
      </w:r>
      <w:r>
        <w:rPr>
          <w:sz w:val="18"/>
          <w:szCs w:val="18"/>
        </w:rPr>
        <w:instrText>−3δ</w:instrText>
      </w:r>
      <w:r>
        <w:rPr>
          <w:i/>
          <w:iCs/>
          <w:sz w:val="18"/>
          <w:szCs w:val="18"/>
        </w:rPr>
        <w:instrText>t</w:instrText>
      </w:r>
      <w:r>
        <w:rPr>
          <w:sz w:val="18"/>
          <w:szCs w:val="18"/>
        </w:rPr>
        <w:instrText>,</w:instrText>
      </w:r>
      <w:r>
        <w:rPr>
          <w:i/>
          <w:iCs/>
          <w:sz w:val="18"/>
          <w:szCs w:val="18"/>
        </w:rPr>
        <w:instrText>z</w:instrText>
      </w:r>
      <w:r>
        <w:instrText>),δ</w:instrText>
      </w:r>
      <w:r>
        <w:rPr>
          <w:i/>
          <w:iCs/>
        </w:rPr>
        <w:instrText>t</w:instrText>
      </w:r>
      <w:r>
        <w:instrText>)</w:instrText>
      </w:r>
      <w:r>
        <w:fldChar w:fldCharType="end"/>
      </w:r>
    </w:p>
    <w:p w14:paraId="54267977" w14:textId="77777777" w:rsidR="006072E5" w:rsidRDefault="00746D2B">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−[Σ</w:instrText>
      </w:r>
      <w:r>
        <w:rPr>
          <w:i/>
          <w:iCs/>
        </w:rPr>
        <w:instrText>m</w:instrText>
      </w:r>
      <w:r>
        <w:instrText>Ì‡\s\do5(</w:instrText>
      </w:r>
      <w:r>
        <w:rPr>
          <w:i/>
          <w:iCs/>
          <w:sz w:val="18"/>
          <w:szCs w:val="18"/>
        </w:rPr>
        <w:instrText>zi</w:instrText>
      </w:r>
      <w:r>
        <w:instrText>)(</w:instrText>
      </w:r>
      <w:r>
        <w:rPr>
          <w:i/>
          <w:iCs/>
        </w:rPr>
        <w:instrText>C</w:instrText>
      </w:r>
      <w:r>
        <w:instrText>\s\do5(</w:instrText>
      </w:r>
      <w:r>
        <w:rPr>
          <w:i/>
          <w:iCs/>
          <w:sz w:val="18"/>
          <w:szCs w:val="18"/>
        </w:rPr>
        <w:instrText>zi</w:instrText>
      </w:r>
      <w:r>
        <w:instrText>)−</w:instrText>
      </w:r>
      <w:r>
        <w:rPr>
          <w:i/>
          <w:iCs/>
        </w:rPr>
        <w:instrText>C</w:instrText>
      </w:r>
      <w:r>
        <w:instrText>\s\do5(</w:instrText>
      </w:r>
      <w:r>
        <w:rPr>
          <w:i/>
          <w:iCs/>
          <w:sz w:val="18"/>
          <w:szCs w:val="18"/>
        </w:rPr>
        <w:instrText>z</w:instrText>
      </w:r>
      <w:r>
        <w:instrText>))</w:instrText>
      </w:r>
      <w:r>
        <w:rPr>
          <w:i/>
          <w:iCs/>
        </w:rPr>
        <w:instrText>m</w:instrText>
      </w:r>
      <w:r>
        <w:instrText>Ì‡\s\do5(</w:instrText>
      </w:r>
      <w:r>
        <w:rPr>
          <w:i/>
          <w:iCs/>
          <w:sz w:val="18"/>
          <w:szCs w:val="18"/>
        </w:rPr>
        <w:instrText>inf</w:instrText>
      </w:r>
      <w:r>
        <w:instrText>)(</w:instrText>
      </w:r>
      <w:r>
        <w:rPr>
          <w:i/>
          <w:iCs/>
        </w:rPr>
        <w:instrText>C</w:instrText>
      </w:r>
      <w:r>
        <w:instrText>\s\do5(</w:instrText>
      </w:r>
      <w:r>
        <w:rPr>
          <w:i/>
          <w:iCs/>
          <w:sz w:val="18"/>
          <w:szCs w:val="18"/>
        </w:rPr>
        <w:instrText>o</w:instrText>
      </w:r>
      <w:r>
        <w:instrText>)−</w:instrText>
      </w:r>
      <w:r>
        <w:rPr>
          <w:i/>
          <w:iCs/>
        </w:rPr>
        <w:instrText>C</w:instrText>
      </w:r>
      <w:r>
        <w:instrText>\s\do5(</w:instrText>
      </w:r>
      <w:r>
        <w:rPr>
          <w:i/>
          <w:iCs/>
          <w:sz w:val="18"/>
          <w:szCs w:val="18"/>
        </w:rPr>
        <w:instrText>z</w:instrText>
      </w:r>
      <w:r>
        <w:instrText>))+</w:instrText>
      </w:r>
      <w:r>
        <w:rPr>
          <w:i/>
          <w:iCs/>
        </w:rPr>
        <w:instrText>m</w:instrText>
      </w:r>
      <w:r>
        <w:instrText>Ì‡\s\do5(</w:instrText>
      </w:r>
      <w:r>
        <w:rPr>
          <w:i/>
          <w:iCs/>
          <w:sz w:val="18"/>
          <w:szCs w:val="18"/>
        </w:rPr>
        <w:instrText>sys</w:instrText>
      </w:r>
      <w:r>
        <w:instrText>)(</w:instrText>
      </w:r>
      <w:r>
        <w:rPr>
          <w:i/>
          <w:iCs/>
        </w:rPr>
        <w:instrText>C</w:instrText>
      </w:r>
      <w:r>
        <w:instrText>\s\do5(</w:instrText>
      </w:r>
      <w:r>
        <w:rPr>
          <w:i/>
          <w:iCs/>
          <w:sz w:val="18"/>
          <w:szCs w:val="18"/>
        </w:rPr>
        <w:instrText>sys</w:instrText>
      </w:r>
      <w:r>
        <w:instrText>)−</w:instrText>
      </w:r>
      <w:r>
        <w:rPr>
          <w:i/>
          <w:iCs/>
        </w:rPr>
        <w:instrText>C</w:instrText>
      </w:r>
      <w:r>
        <w:instrText>\s\do5(</w:instrText>
      </w:r>
      <w:r>
        <w:rPr>
          <w:i/>
          <w:iCs/>
          <w:sz w:val="18"/>
          <w:szCs w:val="18"/>
        </w:rPr>
        <w:instrText>z</w:instrText>
      </w:r>
      <w:r>
        <w:instrText>))]</w:instrText>
      </w:r>
      <w:r>
        <w:fldChar w:fldCharType="end"/>
      </w:r>
    </w:p>
    <w:p w14:paraId="630EB3CD" w14:textId="77777777" w:rsidR="006072E5" w:rsidRDefault="00746D2B">
      <w:r>
        <w:t>The sum of internal CO</w:t>
      </w:r>
      <w:r>
        <w:fldChar w:fldCharType="begin"/>
      </w:r>
      <w:r>
        <w:instrText xml:space="preserve"> EQ \s\do5(</w:instrText>
      </w:r>
      <w:r>
        <w:rPr>
          <w:sz w:val="18"/>
          <w:szCs w:val="18"/>
        </w:rPr>
        <w:instrText>2</w:instrText>
      </w:r>
      <w:r>
        <w:instrText>)</w:instrText>
      </w:r>
      <w:r>
        <w:fldChar w:fldCharType="end"/>
      </w:r>
      <w:r>
        <w:t xml:space="preserve"> gains from people is: </w:t>
      </w:r>
    </w:p>
    <w:p w14:paraId="4614BD0D" w14:textId="77777777" w:rsidR="006072E5" w:rsidRDefault="00746D2B">
      <w:pPr>
        <w:pStyle w:val="equationAlign"/>
        <w:tabs>
          <w:tab w:val="right" w:pos="3105"/>
          <w:tab w:val="left" w:pos="3450"/>
        </w:tabs>
      </w:pPr>
      <w:r>
        <w:tab/>
      </w:r>
      <w:r>
        <w:fldChar w:fldCharType="begin"/>
      </w:r>
      <w:r>
        <w:instrText xml:space="preserve"> EQ 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people</w:instrText>
      </w:r>
      <w:r>
        <w:rPr>
          <w:sz w:val="18"/>
          <w:szCs w:val="18"/>
        </w:rP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8"/>
          <w:szCs w:val="18"/>
        </w:rPr>
        <w:instrText>)</w:instrText>
      </w:r>
      <w:r>
        <w:instrText>)−Σ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others</w:instrText>
      </w:r>
      <w:r>
        <w:rPr>
          <w:sz w:val="18"/>
          <w:szCs w:val="18"/>
        </w:rPr>
        <w:instrText>)</w:instrText>
      </w:r>
      <w:r>
        <w:instrText>)</w:instrText>
      </w:r>
      <w:r>
        <w:fldChar w:fldCharType="end"/>
      </w:r>
    </w:p>
    <w:p w14:paraId="24A5860C" w14:textId="77777777" w:rsidR="006072E5" w:rsidRDefault="00746D2B">
      <w:r>
        <w:t xml:space="preserve">Finally, the number of people could be solved: </w:t>
      </w:r>
    </w:p>
    <w:p w14:paraId="7D144A87" w14:textId="77777777" w:rsidR="006072E5" w:rsidRDefault="00746D2B">
      <w:pPr>
        <w:pStyle w:val="equationAlign"/>
        <w:tabs>
          <w:tab w:val="right" w:pos="3105"/>
          <w:tab w:val="left" w:pos="3450"/>
        </w:tabs>
      </w:pPr>
      <w:r>
        <w:tab/>
      </w:r>
      <w:r>
        <w:fldChar w:fldCharType="begin"/>
      </w:r>
      <w:r>
        <w:instrText xml:space="preserve"> EQ </w:instrText>
      </w:r>
      <w:r>
        <w:rPr>
          <w:i/>
          <w:iCs/>
        </w:rPr>
        <w:instrText>N</w:instrText>
      </w:r>
      <w:r>
        <w:instrText>= \F(Σ</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sched</w:instrText>
      </w:r>
      <w:r>
        <w:rPr>
          <w:sz w:val="15"/>
          <w:szCs w:val="15"/>
        </w:rPr>
        <w:instrText>−</w:instrText>
      </w:r>
      <w:r>
        <w:rPr>
          <w:i/>
          <w:iCs/>
          <w:sz w:val="15"/>
          <w:szCs w:val="15"/>
        </w:rPr>
        <w:instrText>people</w:instrText>
      </w:r>
      <w:r>
        <w:rPr>
          <w:sz w:val="18"/>
          <w:szCs w:val="18"/>
        </w:rPr>
        <w:instrText>)</w:instrText>
      </w:r>
      <w:r>
        <w:instrText>),</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single</w:instrText>
      </w:r>
      <w:r>
        <w:rPr>
          <w:sz w:val="18"/>
          <w:szCs w:val="18"/>
        </w:rPr>
        <w:instrText>)</w:instrText>
      </w:r>
      <w:r>
        <w:instrText>))</w:instrText>
      </w:r>
      <w:r>
        <w:fldChar w:fldCharType="end"/>
      </w:r>
    </w:p>
    <w:p w14:paraId="0E7C2AE3" w14:textId="77777777" w:rsidR="006072E5" w:rsidRDefault="00746D2B">
      <w:pPr>
        <w:pStyle w:val="equationAlign"/>
        <w:tabs>
          <w:tab w:val="right" w:pos="3105"/>
          <w:tab w:val="left" w:pos="3450"/>
        </w:tabs>
      </w:pPr>
      <w:r>
        <w:tab/>
      </w:r>
      <w:r>
        <w:fldChar w:fldCharType="begin"/>
      </w:r>
      <w:r>
        <w:instrText xml:space="preserve"> EQ </w:instrText>
      </w:r>
      <w:r>
        <w:rPr>
          <w:i/>
          <w:iCs/>
        </w:rPr>
        <w:instrText>Where</w:instrText>
      </w:r>
      <w:r>
        <w:instrText>:</w:instrText>
      </w:r>
      <w:r>
        <w:fldChar w:fldCharType="end"/>
      </w:r>
    </w:p>
    <w:p w14:paraId="4C85F419" w14:textId="77777777" w:rsidR="006072E5" w:rsidRDefault="00746D2B">
      <w:pPr>
        <w:pStyle w:val="equationAlign"/>
        <w:tabs>
          <w:tab w:val="right" w:pos="3105"/>
          <w:tab w:val="left" w:pos="3450"/>
        </w:tabs>
      </w:pPr>
      <w:r>
        <w:tab/>
      </w:r>
      <w:r>
        <w:fldChar w:fldCharType="begin"/>
      </w:r>
      <w:r>
        <w:instrText xml:space="preserve"> EQ </w:instrText>
      </w:r>
      <w:r>
        <w:rPr>
          <w:i/>
          <w:iCs/>
        </w:rPr>
        <w:instrText>kg</w:instrText>
      </w:r>
      <w:r>
        <w:instrText>\s\do5(</w:instrText>
      </w:r>
      <w:r>
        <w:rPr>
          <w:i/>
          <w:iCs/>
          <w:sz w:val="18"/>
          <w:szCs w:val="18"/>
        </w:rPr>
        <w:instrText>mass</w:instrText>
      </w:r>
      <w:r>
        <w:rPr>
          <w:sz w:val="18"/>
          <w:szCs w:val="18"/>
        </w:rPr>
        <w:instrText>\s\do4(</w:instrText>
      </w:r>
      <w:r>
        <w:rPr>
          <w:i/>
          <w:iCs/>
          <w:sz w:val="15"/>
          <w:szCs w:val="15"/>
        </w:rPr>
        <w:instrText>single</w:instrText>
      </w:r>
      <w:r>
        <w:rPr>
          <w:sz w:val="18"/>
          <w:szCs w:val="18"/>
        </w:rPr>
        <w:instrText>)</w:instrText>
      </w:r>
      <w:r>
        <w:instrText>)</w:instrText>
      </w:r>
      <w:r>
        <w:fldChar w:fldCharType="end"/>
      </w:r>
      <w:r>
        <w:tab/>
      </w:r>
      <w:r>
        <w:fldChar w:fldCharType="begin"/>
      </w:r>
      <w:r>
        <w:instrText xml:space="preserve"> EQ :</w:instrText>
      </w:r>
      <w:r>
        <w:rPr>
          <w:i/>
          <w:iCs/>
        </w:rPr>
        <w:instrText>CO</w:instrText>
      </w:r>
      <w:r>
        <w:instrText>\s\do5(</w:instrText>
      </w:r>
      <w:r>
        <w:rPr>
          <w:sz w:val="18"/>
          <w:szCs w:val="18"/>
        </w:rPr>
        <w:instrText>2</w:instrText>
      </w:r>
      <w:r>
        <w:instrText xml:space="preserve">) generation rate per person   [W] </w:instrText>
      </w:r>
      <w:r>
        <w:fldChar w:fldCharType="end"/>
      </w:r>
    </w:p>
    <w:p w14:paraId="49F22E4F" w14:textId="77777777" w:rsidR="006072E5" w:rsidRDefault="00746D2B">
      <w:pPr>
        <w:pStyle w:val="equationAlign"/>
        <w:tabs>
          <w:tab w:val="right" w:pos="3105"/>
          <w:tab w:val="left" w:pos="3450"/>
        </w:tabs>
      </w:pPr>
      <w:r>
        <w:tab/>
      </w:r>
      <w:r>
        <w:fldChar w:fldCharType="begin"/>
      </w:r>
      <w:r>
        <w:instrText xml:space="preserve"> EQ </w:instrText>
      </w:r>
      <w:r>
        <w:fldChar w:fldCharType="end"/>
      </w:r>
    </w:p>
    <w:p w14:paraId="6AE7749F" w14:textId="77777777" w:rsidR="006072E5" w:rsidRDefault="00746D2B">
      <w:pPr>
        <w:pStyle w:val="Heading2"/>
        <w:widowControl/>
      </w:pPr>
      <w:r>
        <w:t>4</w:t>
      </w:r>
      <w:r w:rsidR="005C0266">
        <w:t xml:space="preserve"> </w:t>
      </w:r>
      <w:r>
        <w:t>IDD Modifications</w:t>
      </w:r>
    </w:p>
    <w:p w14:paraId="4C71F57E" w14:textId="77777777" w:rsidR="006072E5" w:rsidRDefault="00746D2B">
      <w:pPr>
        <w:pStyle w:val="Heading3"/>
        <w:widowControl/>
        <w:spacing w:before="180"/>
      </w:pPr>
      <w:r>
        <w:t>4.1</w:t>
      </w:r>
      <w:r w:rsidR="005C0266">
        <w:t xml:space="preserve"> </w:t>
      </w:r>
      <w:r>
        <w:t>New Object(s)</w:t>
      </w:r>
    </w:p>
    <w:p w14:paraId="4AE3B4D2" w14:textId="77777777" w:rsidR="006072E5" w:rsidRDefault="00746D2B">
      <w:pPr>
        <w:spacing w:before="60"/>
      </w:pPr>
      <w:r>
        <w:t xml:space="preserve">None </w:t>
      </w:r>
    </w:p>
    <w:p w14:paraId="1C9CB229" w14:textId="77777777" w:rsidR="006072E5" w:rsidRDefault="00746D2B">
      <w:pPr>
        <w:pStyle w:val="Heading3"/>
        <w:widowControl/>
        <w:spacing w:before="120"/>
      </w:pPr>
      <w:r>
        <w:t>4.2</w:t>
      </w:r>
      <w:r w:rsidR="005C0266">
        <w:t xml:space="preserve"> </w:t>
      </w:r>
      <w:r>
        <w:t>Revised Object(s)</w:t>
      </w:r>
    </w:p>
    <w:p w14:paraId="426B8884" w14:textId="77777777" w:rsidR="006072E5" w:rsidRDefault="00746D2B">
      <w:pPr>
        <w:spacing w:before="60"/>
      </w:pPr>
      <w:r>
        <w:t xml:space="preserve">We propose to revise the current HybridModel:Zone. The revised object defines inputs for the new hybrid modeling algorithms for individual zones. </w:t>
      </w:r>
    </w:p>
    <w:p w14:paraId="3260FD94" w14:textId="77777777" w:rsidR="006072E5" w:rsidRDefault="006072E5">
      <w:pPr>
        <w:pStyle w:val="verbatim"/>
      </w:pPr>
    </w:p>
    <w:p w14:paraId="4DECF77F" w14:textId="77777777" w:rsidR="006072E5" w:rsidRDefault="00746D2B">
      <w:pPr>
        <w:pStyle w:val="verbatim"/>
      </w:pPr>
      <w:r>
        <w:t>HybridModel:Zone,</w:t>
      </w:r>
    </w:p>
    <w:p w14:paraId="16DFB016" w14:textId="77777777" w:rsidR="006072E5" w:rsidRDefault="005C0266">
      <w:pPr>
        <w:pStyle w:val="verbatim"/>
      </w:pPr>
      <w:r>
        <w:t xml:space="preserve">  </w:t>
      </w:r>
      <w:r w:rsidR="00746D2B">
        <w:t>\memo Zones with measured air temperature data and a range of dates.</w:t>
      </w:r>
    </w:p>
    <w:p w14:paraId="1E72F384" w14:textId="77777777" w:rsidR="006072E5" w:rsidRDefault="005C0266">
      <w:pPr>
        <w:pStyle w:val="verbatim"/>
      </w:pPr>
      <w:r>
        <w:t xml:space="preserve">  </w:t>
      </w:r>
      <w:r w:rsidR="00746D2B">
        <w:t xml:space="preserve">\memo If the range of temperature measurement dates includes a leap day, </w:t>
      </w:r>
    </w:p>
    <w:p w14:paraId="3AF4D948" w14:textId="77777777" w:rsidR="006072E5" w:rsidRDefault="005C0266">
      <w:pPr>
        <w:pStyle w:val="verbatim"/>
      </w:pPr>
      <w:r>
        <w:t xml:space="preserve">  </w:t>
      </w:r>
      <w:r w:rsidR="00746D2B">
        <w:t>the weather data should include a leap day.</w:t>
      </w:r>
    </w:p>
    <w:p w14:paraId="5E408030" w14:textId="77777777" w:rsidR="006072E5" w:rsidRDefault="005C0266">
      <w:pPr>
        <w:pStyle w:val="verbatim"/>
      </w:pPr>
      <w:r>
        <w:t xml:space="preserve"> </w:t>
      </w:r>
      <w:r w:rsidR="00746D2B">
        <w:t>A1 , \field Name</w:t>
      </w:r>
    </w:p>
    <w:p w14:paraId="6B8293E4" w14:textId="77777777" w:rsidR="006072E5" w:rsidRDefault="005C0266">
      <w:pPr>
        <w:pStyle w:val="verbatim"/>
      </w:pPr>
      <w:r>
        <w:t xml:space="preserve">  </w:t>
      </w:r>
      <w:r w:rsidR="00746D2B">
        <w:t>\required-field</w:t>
      </w:r>
    </w:p>
    <w:p w14:paraId="0B708599" w14:textId="77777777" w:rsidR="006072E5" w:rsidRDefault="005C0266">
      <w:pPr>
        <w:pStyle w:val="verbatim"/>
      </w:pPr>
      <w:r>
        <w:t xml:space="preserve">  </w:t>
      </w:r>
      <w:r w:rsidR="00746D2B">
        <w:t>\type alpha</w:t>
      </w:r>
    </w:p>
    <w:p w14:paraId="76C1E41E" w14:textId="77777777" w:rsidR="006072E5" w:rsidRDefault="005C0266">
      <w:pPr>
        <w:pStyle w:val="verbatim"/>
      </w:pPr>
      <w:r>
        <w:t xml:space="preserve"> </w:t>
      </w:r>
      <w:r w:rsidR="00746D2B">
        <w:t>A2 , \field Zone Name</w:t>
      </w:r>
    </w:p>
    <w:p w14:paraId="0759532E" w14:textId="77777777" w:rsidR="006072E5" w:rsidRDefault="005C0266">
      <w:pPr>
        <w:pStyle w:val="verbatim"/>
      </w:pPr>
      <w:r>
        <w:t xml:space="preserve">  </w:t>
      </w:r>
      <w:r w:rsidR="00746D2B">
        <w:t>\required-field</w:t>
      </w:r>
    </w:p>
    <w:p w14:paraId="08D8BDFE" w14:textId="77777777" w:rsidR="006072E5" w:rsidRDefault="005C0266">
      <w:pPr>
        <w:pStyle w:val="verbatim"/>
      </w:pPr>
      <w:r>
        <w:t xml:space="preserve">  </w:t>
      </w:r>
      <w:r w:rsidR="00746D2B">
        <w:t>\type object-list</w:t>
      </w:r>
    </w:p>
    <w:p w14:paraId="7DFD682D" w14:textId="77777777" w:rsidR="006072E5" w:rsidRDefault="005C0266">
      <w:pPr>
        <w:pStyle w:val="verbatim"/>
      </w:pPr>
      <w:r>
        <w:t xml:space="preserve">  </w:t>
      </w:r>
      <w:r w:rsidR="00746D2B">
        <w:t>\object-list ZoneNames</w:t>
      </w:r>
    </w:p>
    <w:p w14:paraId="7D927B4F" w14:textId="77777777" w:rsidR="006072E5" w:rsidRDefault="005C0266">
      <w:pPr>
        <w:pStyle w:val="verbatim"/>
      </w:pPr>
      <w:r>
        <w:t xml:space="preserve"> </w:t>
      </w:r>
      <w:r w:rsidR="00746D2B">
        <w:t>A3 , \field Calculate Zone Internal Thermal Mass</w:t>
      </w:r>
    </w:p>
    <w:p w14:paraId="7791745E" w14:textId="77777777" w:rsidR="006072E5" w:rsidRDefault="005C0266">
      <w:pPr>
        <w:pStyle w:val="verbatim"/>
      </w:pPr>
      <w:r>
        <w:t xml:space="preserve">  </w:t>
      </w:r>
      <w:r w:rsidR="00746D2B">
        <w:t>\note Use measured temperature to calculate zone temperature capacity multiplier.</w:t>
      </w:r>
    </w:p>
    <w:p w14:paraId="222A1EEE" w14:textId="77777777" w:rsidR="006072E5" w:rsidRDefault="005C0266">
      <w:pPr>
        <w:pStyle w:val="verbatim"/>
      </w:pPr>
      <w:r>
        <w:lastRenderedPageBreak/>
        <w:t xml:space="preserve">  </w:t>
      </w:r>
      <w:r w:rsidR="00746D2B">
        <w:t>\type choice</w:t>
      </w:r>
    </w:p>
    <w:p w14:paraId="44F14FC6" w14:textId="77777777" w:rsidR="006072E5" w:rsidRDefault="005C0266">
      <w:pPr>
        <w:pStyle w:val="verbatim"/>
      </w:pPr>
      <w:r>
        <w:t xml:space="preserve">  </w:t>
      </w:r>
      <w:r w:rsidR="00746D2B">
        <w:t>\key No</w:t>
      </w:r>
    </w:p>
    <w:p w14:paraId="788E4B6C" w14:textId="77777777" w:rsidR="006072E5" w:rsidRDefault="005C0266">
      <w:pPr>
        <w:pStyle w:val="verbatim"/>
      </w:pPr>
      <w:r>
        <w:t xml:space="preserve">  </w:t>
      </w:r>
      <w:r w:rsidR="00746D2B">
        <w:t>\key Yes</w:t>
      </w:r>
    </w:p>
    <w:p w14:paraId="05F06F0A" w14:textId="77777777" w:rsidR="006072E5" w:rsidRDefault="005C0266">
      <w:pPr>
        <w:pStyle w:val="verbatim"/>
      </w:pPr>
      <w:r>
        <w:t xml:space="preserve">  </w:t>
      </w:r>
      <w:r w:rsidR="00746D2B">
        <w:t>\default No</w:t>
      </w:r>
    </w:p>
    <w:p w14:paraId="73E08F66" w14:textId="77777777" w:rsidR="006072E5" w:rsidRDefault="005C0266">
      <w:pPr>
        <w:pStyle w:val="verbatim"/>
      </w:pPr>
      <w:r>
        <w:t xml:space="preserve"> </w:t>
      </w:r>
      <w:r w:rsidR="00746D2B">
        <w:t>A4 , \field Calculate Zone Air Infiltration Rate</w:t>
      </w:r>
    </w:p>
    <w:p w14:paraId="08EA21D0" w14:textId="77777777" w:rsidR="006072E5" w:rsidRDefault="005C0266">
      <w:pPr>
        <w:pStyle w:val="verbatim"/>
      </w:pPr>
      <w:r>
        <w:t xml:space="preserve">  </w:t>
      </w:r>
      <w:r w:rsidR="00746D2B">
        <w:t xml:space="preserve">\note Use measured zone air parameters (temperature, humidity ratio, </w:t>
      </w:r>
    </w:p>
    <w:p w14:paraId="191FCF74" w14:textId="77777777" w:rsidR="006072E5" w:rsidRDefault="005C0266">
      <w:pPr>
        <w:pStyle w:val="verbatim"/>
      </w:pPr>
      <w:r>
        <w:t xml:space="preserve">  </w:t>
      </w:r>
      <w:r w:rsidR="00746D2B">
        <w:t>or CO2 concentration) to calculate zone air infiltration air flow rate.</w:t>
      </w:r>
    </w:p>
    <w:p w14:paraId="74665307" w14:textId="77777777" w:rsidR="006072E5" w:rsidRDefault="005C0266">
      <w:pPr>
        <w:pStyle w:val="verbatim"/>
      </w:pPr>
      <w:r>
        <w:t xml:space="preserve">  </w:t>
      </w:r>
      <w:r w:rsidR="00746D2B">
        <w:t>\note At least one measured parameter should be provided.</w:t>
      </w:r>
    </w:p>
    <w:p w14:paraId="148C3519" w14:textId="77777777" w:rsidR="006072E5" w:rsidRDefault="005C0266">
      <w:pPr>
        <w:pStyle w:val="verbatim"/>
      </w:pPr>
      <w:r>
        <w:t xml:space="preserve">  </w:t>
      </w:r>
      <w:r w:rsidR="00746D2B">
        <w:t>\type choice</w:t>
      </w:r>
    </w:p>
    <w:p w14:paraId="61DDB5CE" w14:textId="77777777" w:rsidR="006072E5" w:rsidRDefault="005C0266">
      <w:pPr>
        <w:pStyle w:val="verbatim"/>
      </w:pPr>
      <w:r>
        <w:t xml:space="preserve">  </w:t>
      </w:r>
      <w:r w:rsidR="00746D2B">
        <w:t>\key No</w:t>
      </w:r>
    </w:p>
    <w:p w14:paraId="119482BF" w14:textId="77777777" w:rsidR="006072E5" w:rsidRDefault="005C0266">
      <w:pPr>
        <w:pStyle w:val="verbatim"/>
      </w:pPr>
      <w:r>
        <w:t xml:space="preserve">  </w:t>
      </w:r>
      <w:r w:rsidR="00746D2B">
        <w:t>\key Yes</w:t>
      </w:r>
    </w:p>
    <w:p w14:paraId="096883E0" w14:textId="77777777" w:rsidR="006072E5" w:rsidRDefault="005C0266">
      <w:pPr>
        <w:pStyle w:val="verbatim"/>
      </w:pPr>
      <w:r>
        <w:t xml:space="preserve">  </w:t>
      </w:r>
      <w:r w:rsidR="00746D2B">
        <w:t>\default No</w:t>
      </w:r>
    </w:p>
    <w:p w14:paraId="0997DB7B" w14:textId="77777777" w:rsidR="006072E5" w:rsidRDefault="005C0266">
      <w:pPr>
        <w:pStyle w:val="verbatim"/>
      </w:pPr>
      <w:r>
        <w:t xml:space="preserve"> </w:t>
      </w:r>
      <w:r w:rsidR="00746D2B">
        <w:t>A5 , \field Calculate Zone People Count</w:t>
      </w:r>
    </w:p>
    <w:p w14:paraId="21CBAC84" w14:textId="77777777" w:rsidR="006072E5" w:rsidRDefault="005C0266">
      <w:pPr>
        <w:pStyle w:val="verbatim"/>
      </w:pPr>
      <w:r>
        <w:t xml:space="preserve">  </w:t>
      </w:r>
      <w:r w:rsidR="00746D2B">
        <w:t xml:space="preserve">\note Use measured </w:t>
      </w:r>
      <w:r>
        <w:t>air parameters</w:t>
      </w:r>
      <w:r w:rsidR="00746D2B">
        <w:t xml:space="preserve"> (temperature, humidity ratio, </w:t>
      </w:r>
    </w:p>
    <w:p w14:paraId="1DA60B96" w14:textId="77777777" w:rsidR="006072E5" w:rsidRDefault="005C0266">
      <w:pPr>
        <w:pStyle w:val="verbatim"/>
      </w:pPr>
      <w:r>
        <w:t xml:space="preserve">  </w:t>
      </w:r>
      <w:r w:rsidR="00746D2B">
        <w:t>or CO2 concentration) to calculate zone people count.</w:t>
      </w:r>
    </w:p>
    <w:p w14:paraId="061745D9" w14:textId="77777777" w:rsidR="006072E5" w:rsidRDefault="005C0266">
      <w:pPr>
        <w:pStyle w:val="verbatim"/>
      </w:pPr>
      <w:r>
        <w:t xml:space="preserve">  </w:t>
      </w:r>
      <w:r w:rsidR="00746D2B">
        <w:t>\note At least one measured parameter should be provided..</w:t>
      </w:r>
    </w:p>
    <w:p w14:paraId="45DF4CD4" w14:textId="77777777" w:rsidR="006072E5" w:rsidRDefault="005C0266">
      <w:pPr>
        <w:pStyle w:val="verbatim"/>
      </w:pPr>
      <w:r>
        <w:t xml:space="preserve">  </w:t>
      </w:r>
      <w:r w:rsidR="00746D2B">
        <w:t>\type choice</w:t>
      </w:r>
    </w:p>
    <w:p w14:paraId="2293474B" w14:textId="77777777" w:rsidR="006072E5" w:rsidRDefault="005C0266">
      <w:pPr>
        <w:pStyle w:val="verbatim"/>
      </w:pPr>
      <w:r>
        <w:t xml:space="preserve">  </w:t>
      </w:r>
      <w:r w:rsidR="00746D2B">
        <w:t>\key No</w:t>
      </w:r>
    </w:p>
    <w:p w14:paraId="0722DFC4" w14:textId="77777777" w:rsidR="006072E5" w:rsidRDefault="005C0266">
      <w:pPr>
        <w:pStyle w:val="verbatim"/>
      </w:pPr>
      <w:r>
        <w:t xml:space="preserve">  </w:t>
      </w:r>
      <w:r w:rsidR="00746D2B">
        <w:t>\key Yes</w:t>
      </w:r>
    </w:p>
    <w:p w14:paraId="5FEF1BAC" w14:textId="77777777" w:rsidR="006072E5" w:rsidRDefault="005C0266">
      <w:pPr>
        <w:pStyle w:val="verbatim"/>
      </w:pPr>
      <w:r>
        <w:t xml:space="preserve">  </w:t>
      </w:r>
      <w:r w:rsidR="00746D2B">
        <w:t>\default No</w:t>
      </w:r>
    </w:p>
    <w:p w14:paraId="73057B89" w14:textId="77777777" w:rsidR="006072E5" w:rsidRDefault="005C0266">
      <w:pPr>
        <w:pStyle w:val="verbatim"/>
      </w:pPr>
      <w:r>
        <w:t xml:space="preserve"> </w:t>
      </w:r>
      <w:r w:rsidR="00746D2B">
        <w:t>A6 , \field Zone Measured Air Temperature Schedule Name</w:t>
      </w:r>
    </w:p>
    <w:p w14:paraId="34611FBF" w14:textId="77777777" w:rsidR="006072E5" w:rsidRDefault="005C0266">
      <w:pPr>
        <w:pStyle w:val="verbatim"/>
      </w:pPr>
      <w:r>
        <w:t xml:space="preserve">  </w:t>
      </w:r>
      <w:r w:rsidR="00746D2B">
        <w:t>\type object-list</w:t>
      </w:r>
    </w:p>
    <w:p w14:paraId="0D0BA84C" w14:textId="77777777" w:rsidR="006072E5" w:rsidRDefault="005C0266">
      <w:pPr>
        <w:pStyle w:val="verbatim"/>
      </w:pPr>
      <w:r>
        <w:t xml:space="preserve">  </w:t>
      </w:r>
      <w:r w:rsidR="00746D2B">
        <w:t>\object-list ScheduleNames</w:t>
      </w:r>
    </w:p>
    <w:p w14:paraId="13443125" w14:textId="77777777" w:rsidR="006072E5" w:rsidRDefault="005C0266">
      <w:pPr>
        <w:pStyle w:val="verbatim"/>
      </w:pPr>
      <w:r>
        <w:t xml:space="preserve">  </w:t>
      </w:r>
      <w:r w:rsidR="00746D2B">
        <w:t>\note Schedule name of the measured zone air temperature.</w:t>
      </w:r>
    </w:p>
    <w:p w14:paraId="3A1E217F" w14:textId="77777777" w:rsidR="006072E5" w:rsidRDefault="005C0266">
      <w:pPr>
        <w:pStyle w:val="verbatim"/>
      </w:pPr>
      <w:r>
        <w:t xml:space="preserve"> </w:t>
      </w:r>
      <w:r w:rsidR="00746D2B">
        <w:t>A7 , \field Zone Measured Air Humidity Ratio Schedule Name</w:t>
      </w:r>
    </w:p>
    <w:p w14:paraId="30F7E2CC" w14:textId="77777777" w:rsidR="006072E5" w:rsidRDefault="005C0266">
      <w:pPr>
        <w:pStyle w:val="verbatim"/>
      </w:pPr>
      <w:r>
        <w:t xml:space="preserve">  </w:t>
      </w:r>
      <w:r w:rsidR="00746D2B">
        <w:t>\type object-list</w:t>
      </w:r>
    </w:p>
    <w:p w14:paraId="30C487E6" w14:textId="77777777" w:rsidR="006072E5" w:rsidRDefault="005C0266">
      <w:pPr>
        <w:pStyle w:val="verbatim"/>
      </w:pPr>
      <w:r>
        <w:t xml:space="preserve">  </w:t>
      </w:r>
      <w:r w:rsidR="00746D2B">
        <w:t>\object-list ScheduleNames</w:t>
      </w:r>
    </w:p>
    <w:p w14:paraId="7E9E4995" w14:textId="77777777" w:rsidR="006072E5" w:rsidRDefault="005C0266">
      <w:pPr>
        <w:pStyle w:val="verbatim"/>
      </w:pPr>
      <w:r>
        <w:t xml:space="preserve">  </w:t>
      </w:r>
      <w:r w:rsidR="00746D2B">
        <w:t>\note Schedule name of the measured zone air humidity ratio.</w:t>
      </w:r>
    </w:p>
    <w:p w14:paraId="1979E0D4" w14:textId="77777777" w:rsidR="006072E5" w:rsidRDefault="005C0266">
      <w:pPr>
        <w:pStyle w:val="verbatim"/>
      </w:pPr>
      <w:r>
        <w:t xml:space="preserve"> </w:t>
      </w:r>
      <w:r w:rsidR="00746D2B">
        <w:t>A8 , \field Zone Measured Air CO2 Concentration Schedule Name</w:t>
      </w:r>
    </w:p>
    <w:p w14:paraId="73B2D6B1" w14:textId="77777777" w:rsidR="006072E5" w:rsidRDefault="005C0266">
      <w:pPr>
        <w:pStyle w:val="verbatim"/>
      </w:pPr>
      <w:r>
        <w:t xml:space="preserve">  </w:t>
      </w:r>
      <w:r w:rsidR="00746D2B">
        <w:t>\type object-list</w:t>
      </w:r>
    </w:p>
    <w:p w14:paraId="2EE32E8D" w14:textId="77777777" w:rsidR="006072E5" w:rsidRDefault="005C0266">
      <w:pPr>
        <w:pStyle w:val="verbatim"/>
      </w:pPr>
      <w:r>
        <w:t xml:space="preserve">  </w:t>
      </w:r>
      <w:r w:rsidR="00746D2B">
        <w:t>\object-list ScheduleNames</w:t>
      </w:r>
    </w:p>
    <w:p w14:paraId="5C7DA093" w14:textId="77777777" w:rsidR="006072E5" w:rsidRDefault="005C0266">
      <w:pPr>
        <w:pStyle w:val="verbatim"/>
      </w:pPr>
      <w:r>
        <w:t xml:space="preserve">  </w:t>
      </w:r>
      <w:r w:rsidR="00746D2B">
        <w:t>\note Schedule name of the measured zone air CO2 concentration.</w:t>
      </w:r>
    </w:p>
    <w:p w14:paraId="5A8620EF" w14:textId="77777777" w:rsidR="006072E5" w:rsidRDefault="005C0266">
      <w:pPr>
        <w:pStyle w:val="verbatim"/>
      </w:pPr>
      <w:r>
        <w:t xml:space="preserve"> </w:t>
      </w:r>
      <w:r w:rsidR="00746D2B">
        <w:t>A9 , \field Zone Input People Activity Schedule Name</w:t>
      </w:r>
    </w:p>
    <w:p w14:paraId="66AA627D" w14:textId="77777777" w:rsidR="006072E5" w:rsidRDefault="005C0266">
      <w:pPr>
        <w:pStyle w:val="verbatim"/>
      </w:pPr>
      <w:r>
        <w:t xml:space="preserve">  </w:t>
      </w:r>
      <w:r w:rsidR="00746D2B">
        <w:t>\type object-list</w:t>
      </w:r>
    </w:p>
    <w:p w14:paraId="3191444E" w14:textId="77777777" w:rsidR="006072E5" w:rsidRDefault="005C0266">
      <w:pPr>
        <w:pStyle w:val="verbatim"/>
      </w:pPr>
      <w:r>
        <w:t xml:space="preserve">  </w:t>
      </w:r>
      <w:r w:rsidR="00746D2B">
        <w:t>\object-list ScheduleNames</w:t>
      </w:r>
    </w:p>
    <w:p w14:paraId="2CF63795" w14:textId="77777777" w:rsidR="006072E5" w:rsidRDefault="005C0266">
      <w:pPr>
        <w:pStyle w:val="verbatim"/>
      </w:pPr>
      <w:r>
        <w:t xml:space="preserve">  </w:t>
      </w:r>
      <w:r w:rsidR="00746D2B">
        <w:t>\note Schedule name of the zone people activity level</w:t>
      </w:r>
    </w:p>
    <w:p w14:paraId="7CBF2166" w14:textId="77777777" w:rsidR="006072E5" w:rsidRDefault="005C0266">
      <w:pPr>
        <w:pStyle w:val="verbatim"/>
      </w:pPr>
      <w:r>
        <w:t xml:space="preserve"> </w:t>
      </w:r>
      <w:r w:rsidR="00746D2B">
        <w:t>A10 , \field Zone Input People Sensible Heat Fraction Schedule Name</w:t>
      </w:r>
    </w:p>
    <w:p w14:paraId="4B7130D4" w14:textId="77777777" w:rsidR="006072E5" w:rsidRDefault="005C0266">
      <w:pPr>
        <w:pStyle w:val="verbatim"/>
      </w:pPr>
      <w:r>
        <w:t xml:space="preserve">  </w:t>
      </w:r>
      <w:r w:rsidR="00746D2B">
        <w:t>\type object-list</w:t>
      </w:r>
    </w:p>
    <w:p w14:paraId="506B08B6" w14:textId="77777777" w:rsidR="006072E5" w:rsidRDefault="005C0266">
      <w:pPr>
        <w:pStyle w:val="verbatim"/>
      </w:pPr>
      <w:r>
        <w:t xml:space="preserve">  </w:t>
      </w:r>
      <w:r w:rsidR="00746D2B">
        <w:t>\object-list ScheduleNames</w:t>
      </w:r>
    </w:p>
    <w:p w14:paraId="353A03D6" w14:textId="77777777" w:rsidR="006072E5" w:rsidRDefault="005C0266">
      <w:pPr>
        <w:pStyle w:val="verbatim"/>
      </w:pPr>
      <w:r>
        <w:t xml:space="preserve">  </w:t>
      </w:r>
      <w:r w:rsidR="00746D2B">
        <w:t>\note Schedule name of the people's sensible heat fraction.</w:t>
      </w:r>
    </w:p>
    <w:p w14:paraId="0DB1FACB" w14:textId="77777777" w:rsidR="006072E5" w:rsidRDefault="005C0266">
      <w:pPr>
        <w:pStyle w:val="verbatim"/>
      </w:pPr>
      <w:r>
        <w:t xml:space="preserve"> </w:t>
      </w:r>
      <w:r w:rsidR="00746D2B">
        <w:t>A11 , \field Zone Input People Radiant Heat Fraction Schedule Name</w:t>
      </w:r>
    </w:p>
    <w:p w14:paraId="7FEEED3F" w14:textId="77777777" w:rsidR="006072E5" w:rsidRDefault="005C0266">
      <w:pPr>
        <w:pStyle w:val="verbatim"/>
      </w:pPr>
      <w:r>
        <w:t xml:space="preserve">  </w:t>
      </w:r>
      <w:r w:rsidR="00746D2B">
        <w:t>\type object-list</w:t>
      </w:r>
    </w:p>
    <w:p w14:paraId="0C10903D" w14:textId="77777777" w:rsidR="006072E5" w:rsidRDefault="005C0266">
      <w:pPr>
        <w:pStyle w:val="verbatim"/>
      </w:pPr>
      <w:r>
        <w:t xml:space="preserve">  </w:t>
      </w:r>
      <w:r w:rsidR="00746D2B">
        <w:t>\object-list ScheduleNames</w:t>
      </w:r>
    </w:p>
    <w:p w14:paraId="727A1B7F" w14:textId="77777777" w:rsidR="006072E5" w:rsidRDefault="005C0266">
      <w:pPr>
        <w:pStyle w:val="verbatim"/>
      </w:pPr>
      <w:r>
        <w:t xml:space="preserve">  </w:t>
      </w:r>
      <w:r w:rsidR="00746D2B">
        <w:t>\note Schedule name of the people's radiant heat fraction.</w:t>
      </w:r>
    </w:p>
    <w:p w14:paraId="517DBED6" w14:textId="77777777" w:rsidR="006072E5" w:rsidRDefault="005C0266">
      <w:pPr>
        <w:pStyle w:val="verbatim"/>
      </w:pPr>
      <w:r>
        <w:t xml:space="preserve"> </w:t>
      </w:r>
      <w:r w:rsidR="00746D2B">
        <w:t>A12 , \field Zone Input People CO2 Generation Rate Schedule Name</w:t>
      </w:r>
    </w:p>
    <w:p w14:paraId="600F0091" w14:textId="77777777" w:rsidR="006072E5" w:rsidRDefault="005C0266">
      <w:pPr>
        <w:pStyle w:val="verbatim"/>
      </w:pPr>
      <w:r>
        <w:t xml:space="preserve">  </w:t>
      </w:r>
      <w:r w:rsidR="00746D2B">
        <w:t>\type object-list</w:t>
      </w:r>
    </w:p>
    <w:p w14:paraId="3A9598F0" w14:textId="77777777" w:rsidR="006072E5" w:rsidRDefault="005C0266">
      <w:pPr>
        <w:pStyle w:val="verbatim"/>
      </w:pPr>
      <w:r>
        <w:t xml:space="preserve">  </w:t>
      </w:r>
      <w:r w:rsidR="00746D2B">
        <w:t>\object-list ScheduleNames</w:t>
      </w:r>
    </w:p>
    <w:p w14:paraId="1818F5FF" w14:textId="77777777" w:rsidR="006072E5" w:rsidRDefault="005C0266">
      <w:pPr>
        <w:pStyle w:val="verbatim"/>
      </w:pPr>
      <w:r>
        <w:t xml:space="preserve">  </w:t>
      </w:r>
      <w:r w:rsidR="00746D2B">
        <w:t>\note Schedule name of the people's CO2 generation rate.</w:t>
      </w:r>
    </w:p>
    <w:p w14:paraId="10A20411" w14:textId="77777777" w:rsidR="006072E5" w:rsidRDefault="005C0266">
      <w:pPr>
        <w:pStyle w:val="verbatim"/>
      </w:pPr>
      <w:r>
        <w:t xml:space="preserve"> </w:t>
      </w:r>
      <w:r w:rsidR="00746D2B">
        <w:t>A13 , \field Zone Input Supply Air Temperature Schedule Name</w:t>
      </w:r>
    </w:p>
    <w:p w14:paraId="3282BE25" w14:textId="77777777" w:rsidR="006072E5" w:rsidRDefault="005C0266">
      <w:pPr>
        <w:pStyle w:val="verbatim"/>
      </w:pPr>
      <w:r>
        <w:t xml:space="preserve">  </w:t>
      </w:r>
      <w:r w:rsidR="00746D2B">
        <w:t>\type object-list</w:t>
      </w:r>
    </w:p>
    <w:p w14:paraId="5CC54D3C" w14:textId="77777777" w:rsidR="006072E5" w:rsidRDefault="005C0266">
      <w:pPr>
        <w:pStyle w:val="verbatim"/>
      </w:pPr>
      <w:r>
        <w:t xml:space="preserve">  </w:t>
      </w:r>
      <w:r w:rsidR="00746D2B">
        <w:t>\object-list ScheduleNames</w:t>
      </w:r>
    </w:p>
    <w:p w14:paraId="1830CEB1" w14:textId="77777777" w:rsidR="006072E5" w:rsidRDefault="005C0266">
      <w:pPr>
        <w:pStyle w:val="verbatim"/>
      </w:pPr>
      <w:r>
        <w:t xml:space="preserve">  </w:t>
      </w:r>
      <w:r w:rsidR="00746D2B">
        <w:t>\note Schedule name of the system supply air temperature of the zone.</w:t>
      </w:r>
    </w:p>
    <w:p w14:paraId="23761240" w14:textId="77777777" w:rsidR="006072E5" w:rsidRDefault="005C0266">
      <w:pPr>
        <w:pStyle w:val="verbatim"/>
      </w:pPr>
      <w:r>
        <w:t xml:space="preserve"> </w:t>
      </w:r>
      <w:r w:rsidR="00746D2B">
        <w:t>A14 , \field Zone Input Supply Air Mass Flow Rate Schedule Name</w:t>
      </w:r>
    </w:p>
    <w:p w14:paraId="03A6F2B3" w14:textId="77777777" w:rsidR="006072E5" w:rsidRDefault="005C0266">
      <w:pPr>
        <w:pStyle w:val="verbatim"/>
      </w:pPr>
      <w:r>
        <w:t xml:space="preserve">  </w:t>
      </w:r>
      <w:r w:rsidR="00746D2B">
        <w:t>\type object-list</w:t>
      </w:r>
    </w:p>
    <w:p w14:paraId="36B98183" w14:textId="77777777" w:rsidR="006072E5" w:rsidRDefault="005C0266">
      <w:pPr>
        <w:pStyle w:val="verbatim"/>
      </w:pPr>
      <w:r>
        <w:lastRenderedPageBreak/>
        <w:t xml:space="preserve">  </w:t>
      </w:r>
      <w:r w:rsidR="00746D2B">
        <w:t>\object-list ScheduleNames</w:t>
      </w:r>
    </w:p>
    <w:p w14:paraId="05AA592F" w14:textId="77777777" w:rsidR="006072E5" w:rsidRDefault="005C0266">
      <w:pPr>
        <w:pStyle w:val="verbatim"/>
      </w:pPr>
      <w:r>
        <w:t xml:space="preserve">  </w:t>
      </w:r>
      <w:r w:rsidR="00746D2B">
        <w:t>\note Schedule name of the system supply air mass flow rate of the zone.</w:t>
      </w:r>
    </w:p>
    <w:p w14:paraId="732C0456" w14:textId="77777777" w:rsidR="006072E5" w:rsidRDefault="005C0266">
      <w:pPr>
        <w:pStyle w:val="verbatim"/>
      </w:pPr>
      <w:r>
        <w:t xml:space="preserve"> </w:t>
      </w:r>
      <w:r w:rsidR="00746D2B">
        <w:t>A15 , \field Zone Input Supply Air Humidity Ratio Schedule Name</w:t>
      </w:r>
    </w:p>
    <w:p w14:paraId="7AAF5425" w14:textId="77777777" w:rsidR="006072E5" w:rsidRDefault="005C0266">
      <w:pPr>
        <w:pStyle w:val="verbatim"/>
      </w:pPr>
      <w:r>
        <w:t xml:space="preserve">  </w:t>
      </w:r>
      <w:r w:rsidR="00746D2B">
        <w:t>\type object-list</w:t>
      </w:r>
    </w:p>
    <w:p w14:paraId="333C07DA" w14:textId="77777777" w:rsidR="006072E5" w:rsidRDefault="005C0266">
      <w:pPr>
        <w:pStyle w:val="verbatim"/>
      </w:pPr>
      <w:r>
        <w:t xml:space="preserve">  </w:t>
      </w:r>
      <w:r w:rsidR="00746D2B">
        <w:t>\object-list ScheduleNames</w:t>
      </w:r>
    </w:p>
    <w:p w14:paraId="21060C24" w14:textId="77777777" w:rsidR="006072E5" w:rsidRDefault="005C0266">
      <w:pPr>
        <w:pStyle w:val="verbatim"/>
      </w:pPr>
      <w:r>
        <w:t xml:space="preserve">  </w:t>
      </w:r>
      <w:r w:rsidR="00746D2B">
        <w:t>\note Schedule name of the system supply air humidity ratio of the zone.</w:t>
      </w:r>
    </w:p>
    <w:p w14:paraId="000C81AC" w14:textId="77777777" w:rsidR="006072E5" w:rsidRDefault="005C0266">
      <w:pPr>
        <w:pStyle w:val="verbatim"/>
      </w:pPr>
      <w:r>
        <w:t xml:space="preserve"> </w:t>
      </w:r>
      <w:r w:rsidR="00746D2B">
        <w:t>A16 , \field Zone Input Supply Air CO2 Concentration Schedule Name</w:t>
      </w:r>
    </w:p>
    <w:p w14:paraId="7AD7469F" w14:textId="77777777" w:rsidR="006072E5" w:rsidRDefault="005C0266">
      <w:pPr>
        <w:pStyle w:val="verbatim"/>
      </w:pPr>
      <w:r>
        <w:t xml:space="preserve">  </w:t>
      </w:r>
      <w:r w:rsidR="00746D2B">
        <w:t>\type object-list</w:t>
      </w:r>
    </w:p>
    <w:p w14:paraId="2FBD493C" w14:textId="77777777" w:rsidR="006072E5" w:rsidRDefault="005C0266">
      <w:pPr>
        <w:pStyle w:val="verbatim"/>
      </w:pPr>
      <w:r>
        <w:t xml:space="preserve">  </w:t>
      </w:r>
      <w:r w:rsidR="00746D2B">
        <w:t>\object-list ScheduleNames</w:t>
      </w:r>
    </w:p>
    <w:p w14:paraId="0BAF53A6" w14:textId="77777777" w:rsidR="006072E5" w:rsidRDefault="005C0266">
      <w:pPr>
        <w:pStyle w:val="verbatim"/>
      </w:pPr>
      <w:r>
        <w:t xml:space="preserve">  </w:t>
      </w:r>
      <w:r w:rsidR="00746D2B">
        <w:t>\note Schedule name of the system supply air CO2 concentration of the zone.</w:t>
      </w:r>
    </w:p>
    <w:p w14:paraId="6028BA67" w14:textId="77777777" w:rsidR="006072E5" w:rsidRDefault="005C0266">
      <w:pPr>
        <w:pStyle w:val="verbatim"/>
      </w:pPr>
      <w:r>
        <w:t xml:space="preserve"> </w:t>
      </w:r>
      <w:r w:rsidR="00746D2B">
        <w:t>N1 , \field Begin Month</w:t>
      </w:r>
    </w:p>
    <w:p w14:paraId="1583FCFA" w14:textId="77777777" w:rsidR="006072E5" w:rsidRDefault="005C0266">
      <w:pPr>
        <w:pStyle w:val="verbatim"/>
      </w:pPr>
      <w:r>
        <w:t xml:space="preserve">  </w:t>
      </w:r>
      <w:r w:rsidR="00746D2B">
        <w:t>\required-field</w:t>
      </w:r>
    </w:p>
    <w:p w14:paraId="038CCA75" w14:textId="77777777" w:rsidR="006072E5" w:rsidRDefault="005C0266">
      <w:pPr>
        <w:pStyle w:val="verbatim"/>
      </w:pPr>
      <w:r>
        <w:t xml:space="preserve">  </w:t>
      </w:r>
      <w:r w:rsidR="00746D2B">
        <w:t>\minimum 1</w:t>
      </w:r>
    </w:p>
    <w:p w14:paraId="4B3F907E" w14:textId="77777777" w:rsidR="006072E5" w:rsidRDefault="005C0266">
      <w:pPr>
        <w:pStyle w:val="verbatim"/>
      </w:pPr>
      <w:r>
        <w:t xml:space="preserve">  </w:t>
      </w:r>
      <w:r w:rsidR="00746D2B">
        <w:t>\maximum 12</w:t>
      </w:r>
    </w:p>
    <w:p w14:paraId="60970F22" w14:textId="77777777" w:rsidR="006072E5" w:rsidRDefault="005C0266">
      <w:pPr>
        <w:pStyle w:val="verbatim"/>
      </w:pPr>
      <w:r>
        <w:t xml:space="preserve">  </w:t>
      </w:r>
      <w:r w:rsidR="00746D2B">
        <w:t>\type integer</w:t>
      </w:r>
    </w:p>
    <w:p w14:paraId="1E2C71A2" w14:textId="77777777" w:rsidR="006072E5" w:rsidRDefault="005C0266">
      <w:pPr>
        <w:pStyle w:val="verbatim"/>
      </w:pPr>
      <w:r>
        <w:t xml:space="preserve"> </w:t>
      </w:r>
      <w:r w:rsidR="00746D2B">
        <w:t>N2 , \field Begin Day of Month</w:t>
      </w:r>
    </w:p>
    <w:p w14:paraId="2A100502" w14:textId="77777777" w:rsidR="006072E5" w:rsidRDefault="005C0266">
      <w:pPr>
        <w:pStyle w:val="verbatim"/>
      </w:pPr>
      <w:r>
        <w:t xml:space="preserve">  </w:t>
      </w:r>
      <w:r w:rsidR="00746D2B">
        <w:t>\required-field</w:t>
      </w:r>
    </w:p>
    <w:p w14:paraId="439CD732" w14:textId="77777777" w:rsidR="006072E5" w:rsidRDefault="005C0266">
      <w:pPr>
        <w:pStyle w:val="verbatim"/>
      </w:pPr>
      <w:r>
        <w:t xml:space="preserve">  </w:t>
      </w:r>
      <w:r w:rsidR="00746D2B">
        <w:t>\minimum 1</w:t>
      </w:r>
    </w:p>
    <w:p w14:paraId="72F87F37" w14:textId="77777777" w:rsidR="006072E5" w:rsidRDefault="005C0266">
      <w:pPr>
        <w:pStyle w:val="verbatim"/>
      </w:pPr>
      <w:r>
        <w:t xml:space="preserve">  </w:t>
      </w:r>
      <w:r w:rsidR="00746D2B">
        <w:t>\maximum 31</w:t>
      </w:r>
    </w:p>
    <w:p w14:paraId="423549F5" w14:textId="77777777" w:rsidR="006072E5" w:rsidRDefault="005C0266">
      <w:pPr>
        <w:pStyle w:val="verbatim"/>
      </w:pPr>
      <w:r>
        <w:t xml:space="preserve">  </w:t>
      </w:r>
      <w:r w:rsidR="00746D2B">
        <w:t>\type integer</w:t>
      </w:r>
    </w:p>
    <w:p w14:paraId="116301EA" w14:textId="77777777" w:rsidR="006072E5" w:rsidRDefault="005C0266">
      <w:pPr>
        <w:pStyle w:val="verbatim"/>
      </w:pPr>
      <w:r>
        <w:t xml:space="preserve"> </w:t>
      </w:r>
      <w:r w:rsidR="00746D2B">
        <w:t>N3 , \field End Month</w:t>
      </w:r>
    </w:p>
    <w:p w14:paraId="1E4D338B" w14:textId="77777777" w:rsidR="006072E5" w:rsidRDefault="005C0266">
      <w:pPr>
        <w:pStyle w:val="verbatim"/>
      </w:pPr>
      <w:r>
        <w:t xml:space="preserve">  </w:t>
      </w:r>
      <w:r w:rsidR="00746D2B">
        <w:t>\required-field</w:t>
      </w:r>
    </w:p>
    <w:p w14:paraId="12BF248E" w14:textId="77777777" w:rsidR="006072E5" w:rsidRDefault="005C0266">
      <w:pPr>
        <w:pStyle w:val="verbatim"/>
      </w:pPr>
      <w:r>
        <w:t xml:space="preserve">  </w:t>
      </w:r>
      <w:r w:rsidR="00746D2B">
        <w:t>\minimum 1</w:t>
      </w:r>
    </w:p>
    <w:p w14:paraId="49EA12E2" w14:textId="77777777" w:rsidR="006072E5" w:rsidRDefault="005C0266">
      <w:pPr>
        <w:pStyle w:val="verbatim"/>
      </w:pPr>
      <w:r>
        <w:t xml:space="preserve">  </w:t>
      </w:r>
      <w:r w:rsidR="00746D2B">
        <w:t>\maximum 12</w:t>
      </w:r>
    </w:p>
    <w:p w14:paraId="33E343E4" w14:textId="77777777" w:rsidR="006072E5" w:rsidRDefault="005C0266">
      <w:pPr>
        <w:pStyle w:val="verbatim"/>
      </w:pPr>
      <w:r>
        <w:t xml:space="preserve">  </w:t>
      </w:r>
      <w:r w:rsidR="00746D2B">
        <w:t>\type integer</w:t>
      </w:r>
    </w:p>
    <w:p w14:paraId="30B048DD" w14:textId="77777777" w:rsidR="006072E5" w:rsidRDefault="005C0266">
      <w:pPr>
        <w:pStyle w:val="verbatim"/>
      </w:pPr>
      <w:r>
        <w:t xml:space="preserve"> </w:t>
      </w:r>
      <w:r w:rsidR="00746D2B">
        <w:t>N4 ; \field End Day of Month</w:t>
      </w:r>
    </w:p>
    <w:p w14:paraId="75E80140" w14:textId="77777777" w:rsidR="006072E5" w:rsidRDefault="005C0266">
      <w:pPr>
        <w:pStyle w:val="verbatim"/>
      </w:pPr>
      <w:r>
        <w:t xml:space="preserve">  </w:t>
      </w:r>
      <w:r w:rsidR="00746D2B">
        <w:t>\required-field</w:t>
      </w:r>
    </w:p>
    <w:p w14:paraId="6084F294" w14:textId="77777777" w:rsidR="006072E5" w:rsidRDefault="005C0266">
      <w:pPr>
        <w:pStyle w:val="verbatim"/>
      </w:pPr>
      <w:r>
        <w:t xml:space="preserve">  </w:t>
      </w:r>
      <w:r w:rsidR="00746D2B">
        <w:t>\minimum 1</w:t>
      </w:r>
    </w:p>
    <w:p w14:paraId="675AFB32" w14:textId="77777777" w:rsidR="006072E5" w:rsidRDefault="005C0266">
      <w:pPr>
        <w:pStyle w:val="verbatim"/>
      </w:pPr>
      <w:r>
        <w:t xml:space="preserve">  </w:t>
      </w:r>
      <w:r w:rsidR="00746D2B">
        <w:t>\maximum 31</w:t>
      </w:r>
    </w:p>
    <w:p w14:paraId="2863886E" w14:textId="77777777" w:rsidR="006072E5" w:rsidRDefault="005C0266">
      <w:pPr>
        <w:pStyle w:val="verbatim"/>
      </w:pPr>
      <w:r>
        <w:t xml:space="preserve">  </w:t>
      </w:r>
      <w:r w:rsidR="00746D2B">
        <w:t>\type integer</w:t>
      </w:r>
    </w:p>
    <w:p w14:paraId="0D75A095" w14:textId="77777777" w:rsidR="006072E5" w:rsidRDefault="006072E5">
      <w:pPr>
        <w:pStyle w:val="verbatim"/>
      </w:pPr>
    </w:p>
    <w:p w14:paraId="749E2594" w14:textId="77777777" w:rsidR="006072E5" w:rsidRDefault="006072E5">
      <w:pPr>
        <w:pStyle w:val="verbatim"/>
      </w:pPr>
    </w:p>
    <w:p w14:paraId="72149A78" w14:textId="77777777" w:rsidR="006072E5" w:rsidRDefault="00746D2B">
      <w:pPr>
        <w:pStyle w:val="Heading2"/>
        <w:widowControl/>
        <w:spacing w:before="300"/>
      </w:pPr>
      <w:r>
        <w:t>5</w:t>
      </w:r>
      <w:r w:rsidR="005C0266">
        <w:t xml:space="preserve"> </w:t>
      </w:r>
      <w:r>
        <w:t>Simulation Process</w:t>
      </w:r>
    </w:p>
    <w:p w14:paraId="1B76E99A" w14:textId="77777777" w:rsidR="005C0266" w:rsidRDefault="005C0266" w:rsidP="005C0266">
      <w:pPr>
        <w:rPr>
          <w:ins w:id="59" w:author="Tianzhen Hong" w:date="2018-10-28T20:49:00Z"/>
        </w:rPr>
      </w:pPr>
      <w:r w:rsidRPr="00CF0623">
        <w:t>The</w:t>
      </w:r>
      <w:r>
        <w:t xml:space="preserve"> </w:t>
      </w:r>
      <w:r w:rsidRPr="00CF0623">
        <w:t>hybrid</w:t>
      </w:r>
      <w:r>
        <w:t xml:space="preserve"> </w:t>
      </w:r>
      <w:r w:rsidRPr="00CF0623">
        <w:t>modeling</w:t>
      </w:r>
      <w:r>
        <w:t xml:space="preserve"> </w:t>
      </w:r>
      <w:r w:rsidRPr="00CF0623">
        <w:t>feature</w:t>
      </w:r>
      <w:r>
        <w:t xml:space="preserve"> </w:t>
      </w:r>
      <w:r w:rsidRPr="00CF0623">
        <w:t>uses</w:t>
      </w:r>
      <w:r>
        <w:t xml:space="preserve"> </w:t>
      </w:r>
      <w:r w:rsidRPr="00CF0623">
        <w:t>a</w:t>
      </w:r>
      <w:r>
        <w:t xml:space="preserve"> </w:t>
      </w:r>
      <w:r w:rsidRPr="00CF0623">
        <w:t>new</w:t>
      </w:r>
      <w:r>
        <w:t xml:space="preserve"> </w:t>
      </w:r>
      <w:r w:rsidRPr="00CF0623">
        <w:t>flag,</w:t>
      </w:r>
      <w:r>
        <w:t xml:space="preserve"> </w:t>
      </w:r>
      <w:r w:rsidRPr="00CF0623">
        <w:t>Hybrid</w:t>
      </w:r>
      <w:r>
        <w:t xml:space="preserve"> </w:t>
      </w:r>
      <w:r w:rsidRPr="00CF0623">
        <w:t>Modeling</w:t>
      </w:r>
      <w:r>
        <w:t xml:space="preserve"> </w:t>
      </w:r>
      <w:r w:rsidRPr="00CF0623">
        <w:t>Flag</w:t>
      </w:r>
      <w:r>
        <w:t xml:space="preserve"> </w:t>
      </w:r>
      <w:r w:rsidRPr="00CF0623">
        <w:t>in</w:t>
      </w:r>
      <w:r>
        <w:t xml:space="preserve"> </w:t>
      </w:r>
      <w:r w:rsidRPr="00CF0623">
        <w:t>the</w:t>
      </w:r>
      <w:r>
        <w:t xml:space="preserve"> </w:t>
      </w:r>
      <w:r w:rsidRPr="00CF0623">
        <w:t>sizing</w:t>
      </w:r>
      <w:r>
        <w:t xml:space="preserve"> </w:t>
      </w:r>
      <w:r w:rsidRPr="00CF0623">
        <w:t>and</w:t>
      </w:r>
      <w:r>
        <w:t xml:space="preserve"> </w:t>
      </w:r>
      <w:r w:rsidRPr="00CF0623">
        <w:t>primary</w:t>
      </w:r>
      <w:r>
        <w:t xml:space="preserve"> </w:t>
      </w:r>
      <w:r w:rsidRPr="00CF0623">
        <w:t>sim</w:t>
      </w:r>
      <w:del w:id="60" w:author="Tianzhen Hong" w:date="2018-10-28T20:47:00Z">
        <w:r w:rsidRPr="00CF0623" w:rsidDel="0066073D">
          <w:delText xml:space="preserve">- </w:delText>
        </w:r>
      </w:del>
      <w:r w:rsidRPr="00CF0623">
        <w:t>ulation</w:t>
      </w:r>
      <w:r>
        <w:t xml:space="preserve"> </w:t>
      </w:r>
      <w:r w:rsidRPr="00CF0623">
        <w:t>in</w:t>
      </w:r>
      <w:r>
        <w:t xml:space="preserve"> </w:t>
      </w:r>
      <w:r w:rsidRPr="00CF0623">
        <w:t>the</w:t>
      </w:r>
      <w:r>
        <w:t xml:space="preserve"> </w:t>
      </w:r>
      <w:r w:rsidRPr="00CF0623">
        <w:t>simulation</w:t>
      </w:r>
      <w:r>
        <w:t xml:space="preserve"> </w:t>
      </w:r>
      <w:r w:rsidRPr="00CF0623">
        <w:t>manager.</w:t>
      </w:r>
      <w:r>
        <w:t xml:space="preserve"> </w:t>
      </w:r>
      <w:r w:rsidRPr="00CF0623">
        <w:t xml:space="preserve"> Hybrid</w:t>
      </w:r>
      <w:r>
        <w:t xml:space="preserve"> </w:t>
      </w:r>
      <w:r w:rsidRPr="00CF0623">
        <w:t>Modeling</w:t>
      </w:r>
      <w:r>
        <w:t xml:space="preserve"> </w:t>
      </w:r>
      <w:r w:rsidRPr="00CF0623">
        <w:t>Flag</w:t>
      </w:r>
      <w:r>
        <w:t xml:space="preserve"> </w:t>
      </w:r>
      <w:r w:rsidRPr="00CF0623">
        <w:t>is</w:t>
      </w:r>
      <w:r>
        <w:t xml:space="preserve"> </w:t>
      </w:r>
      <w:r w:rsidRPr="00CF0623">
        <w:t>triggered</w:t>
      </w:r>
      <w:r>
        <w:t xml:space="preserve"> </w:t>
      </w:r>
      <w:r w:rsidRPr="00CF0623">
        <w:t>by</w:t>
      </w:r>
      <w:r>
        <w:t xml:space="preserve"> </w:t>
      </w:r>
      <w:r w:rsidRPr="00CF0623">
        <w:t>inputs</w:t>
      </w:r>
      <w:r>
        <w:t xml:space="preserve"> </w:t>
      </w:r>
      <w:r w:rsidRPr="00CF0623">
        <w:t>in</w:t>
      </w:r>
      <w:r>
        <w:t xml:space="preserve"> </w:t>
      </w:r>
      <w:r w:rsidRPr="00CF0623">
        <w:t>the</w:t>
      </w:r>
      <w:r>
        <w:t xml:space="preserve"> </w:t>
      </w:r>
      <w:r w:rsidRPr="00CF0623">
        <w:t>new</w:t>
      </w:r>
      <w:r>
        <w:t xml:space="preserve"> </w:t>
      </w:r>
      <w:r w:rsidRPr="00CF0623">
        <w:t>object, HybridModel:Zone.</w:t>
      </w:r>
      <w:r>
        <w:t xml:space="preserve"> </w:t>
      </w:r>
      <w:r w:rsidRPr="00CF0623">
        <w:t>The flag triggers the hybrid model simulation that calculates the zone temperature capacitance</w:t>
      </w:r>
      <w:r>
        <w:t xml:space="preserve"> </w:t>
      </w:r>
      <w:r w:rsidRPr="00CF0623">
        <w:t>multipliers,</w:t>
      </w:r>
      <w:r>
        <w:t xml:space="preserve"> </w:t>
      </w:r>
      <w:r w:rsidRPr="00CF0623">
        <w:t>infiltration</w:t>
      </w:r>
      <w:r>
        <w:t xml:space="preserve"> </w:t>
      </w:r>
      <w:r w:rsidRPr="00CF0623">
        <w:t>air</w:t>
      </w:r>
      <w:r>
        <w:t xml:space="preserve"> </w:t>
      </w:r>
      <w:r w:rsidRPr="00CF0623">
        <w:t>flow</w:t>
      </w:r>
      <w:r>
        <w:t xml:space="preserve"> </w:t>
      </w:r>
      <w:r w:rsidRPr="00CF0623">
        <w:t>rates,</w:t>
      </w:r>
      <w:r>
        <w:t xml:space="preserve"> </w:t>
      </w:r>
      <w:r w:rsidRPr="00CF0623">
        <w:t>or</w:t>
      </w:r>
      <w:r>
        <w:t xml:space="preserve"> </w:t>
      </w:r>
      <w:r w:rsidRPr="00CF0623">
        <w:t>people</w:t>
      </w:r>
      <w:r>
        <w:t xml:space="preserve"> </w:t>
      </w:r>
      <w:r w:rsidRPr="00CF0623">
        <w:t>count</w:t>
      </w:r>
      <w:r>
        <w:t xml:space="preserve"> </w:t>
      </w:r>
      <w:r w:rsidRPr="00CF0623">
        <w:t>depending</w:t>
      </w:r>
      <w:r>
        <w:t xml:space="preserve"> </w:t>
      </w:r>
      <w:r w:rsidRPr="00CF0623">
        <w:t>on</w:t>
      </w:r>
      <w:r>
        <w:t xml:space="preserve"> </w:t>
      </w:r>
      <w:r w:rsidRPr="00CF0623">
        <w:t>the</w:t>
      </w:r>
      <w:r>
        <w:t xml:space="preserve"> </w:t>
      </w:r>
      <w:r w:rsidRPr="00CF0623">
        <w:t>user</w:t>
      </w:r>
      <w:ins w:id="61" w:author="Tianzhen Hong" w:date="2018-10-28T20:48:00Z">
        <w:r>
          <w:t>’</w:t>
        </w:r>
      </w:ins>
      <w:r w:rsidRPr="00CF0623">
        <w:t>s</w:t>
      </w:r>
      <w:r>
        <w:t xml:space="preserve"> </w:t>
      </w:r>
      <w:r w:rsidRPr="00CF0623">
        <w:t>input</w:t>
      </w:r>
      <w:r>
        <w:t xml:space="preserve"> </w:t>
      </w:r>
      <w:r w:rsidRPr="00CF0623">
        <w:t>in</w:t>
      </w:r>
      <w:r>
        <w:t xml:space="preserve"> </w:t>
      </w:r>
      <w:r w:rsidRPr="00CF0623">
        <w:t xml:space="preserve">the object, and the </w:t>
      </w:r>
      <w:ins w:id="62" w:author="Tianzhen Hong" w:date="2018-10-28T20:48:00Z">
        <w:r>
          <w:t xml:space="preserve">measured data of the </w:t>
        </w:r>
      </w:ins>
      <w:r w:rsidRPr="00CF0623">
        <w:t>zone air temperature</w:t>
      </w:r>
      <w:ins w:id="63" w:author="Tianzhen Hong" w:date="2018-10-28T20:48:00Z">
        <w:r>
          <w:t>, humidity and CO2 concentration</w:t>
        </w:r>
      </w:ins>
      <w:del w:id="64" w:author="Tianzhen Hong" w:date="2018-10-28T20:48:00Z">
        <w:r w:rsidRPr="00CF0623" w:rsidDel="0066073D">
          <w:delText xml:space="preserve"> data</w:delText>
        </w:r>
      </w:del>
      <w:r w:rsidRPr="00CF0623">
        <w:t xml:space="preserve"> input in the Schedule:File objects.</w:t>
      </w:r>
      <w:r>
        <w:t xml:space="preserve"> </w:t>
      </w:r>
      <w:r w:rsidRPr="00CF0623">
        <w:t>The simulation steps will be as follows depending on the inputs of the HybridModel:Zone object.</w:t>
      </w:r>
      <w:ins w:id="65" w:author="Tianzhen Hong" w:date="2018-10-28T20:49:00Z">
        <w:r>
          <w:t xml:space="preserve"> </w:t>
        </w:r>
      </w:ins>
    </w:p>
    <w:p w14:paraId="3BEC8419" w14:textId="77777777" w:rsidR="005C0266" w:rsidRPr="005C0266" w:rsidRDefault="005C0266" w:rsidP="005C0266"/>
    <w:p w14:paraId="7B949409" w14:textId="77777777" w:rsidR="006072E5" w:rsidRDefault="00746D2B">
      <w:pPr>
        <w:pStyle w:val="Heading2"/>
        <w:widowControl/>
        <w:spacing w:before="300"/>
      </w:pPr>
      <w:r>
        <w:lastRenderedPageBreak/>
        <w:t>6</w:t>
      </w:r>
      <w:r w:rsidR="005C0266">
        <w:t xml:space="preserve"> </w:t>
      </w:r>
      <w:r>
        <w:t>IO Ref</w:t>
      </w:r>
    </w:p>
    <w:p w14:paraId="0E001F20" w14:textId="77777777" w:rsidR="006072E5" w:rsidRDefault="00746D2B">
      <w:pPr>
        <w:pStyle w:val="Heading2"/>
        <w:widowControl/>
        <w:spacing w:before="300"/>
      </w:pPr>
      <w:r>
        <w:t>7</w:t>
      </w:r>
      <w:r w:rsidR="005C0266">
        <w:t xml:space="preserve"> </w:t>
      </w:r>
      <w:r>
        <w:t>Testing/Validation/Data Source(s)</w:t>
      </w:r>
    </w:p>
    <w:p w14:paraId="35B6B9DC" w14:textId="77777777" w:rsidR="006072E5" w:rsidRDefault="00746D2B">
      <w:pPr>
        <w:pStyle w:val="Heading2"/>
        <w:widowControl/>
        <w:spacing w:before="300"/>
      </w:pPr>
      <w:r>
        <w:t>8</w:t>
      </w:r>
      <w:r w:rsidR="005C0266">
        <w:t xml:space="preserve"> </w:t>
      </w:r>
      <w:r>
        <w:t>EngRef</w:t>
      </w:r>
    </w:p>
    <w:p w14:paraId="3E04FF58" w14:textId="77777777" w:rsidR="006072E5" w:rsidRDefault="00746D2B">
      <w:pPr>
        <w:pStyle w:val="Heading2"/>
        <w:widowControl/>
        <w:spacing w:before="300"/>
      </w:pPr>
      <w:r>
        <w:t>9</w:t>
      </w:r>
      <w:r w:rsidR="005C0266">
        <w:t xml:space="preserve"> </w:t>
      </w:r>
      <w:r>
        <w:t>Example File</w:t>
      </w:r>
    </w:p>
    <w:p w14:paraId="60C4A550" w14:textId="77777777" w:rsidR="00746D2B" w:rsidRDefault="00746D2B">
      <w:pPr>
        <w:pStyle w:val="Heading2"/>
        <w:widowControl/>
        <w:spacing w:before="300"/>
      </w:pPr>
      <w:r>
        <w:t>10</w:t>
      </w:r>
      <w:r w:rsidR="005C0266">
        <w:t xml:space="preserve"> </w:t>
      </w:r>
      <w:r>
        <w:t>Reference</w:t>
      </w:r>
    </w:p>
    <w:sectPr w:rsidR="00746D2B">
      <w:footerReference w:type="default" r:id="rId10"/>
      <w:pgSz w:w="12280" w:h="15900"/>
      <w:pgMar w:top="1156" w:right="1156" w:bottom="1156" w:left="1156"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Tianzhen Hong" w:date="2018-10-28T21:03:00Z" w:initials="TH">
    <w:p w14:paraId="4BC44CEC" w14:textId="77777777" w:rsidR="00910373" w:rsidRDefault="00910373" w:rsidP="005C0266">
      <w:pPr>
        <w:pStyle w:val="CommentText"/>
      </w:pPr>
      <w:r>
        <w:rPr>
          <w:rStyle w:val="CommentReference"/>
        </w:rPr>
        <w:annotationRef/>
      </w:r>
      <w:r>
        <w:t>Need to add some high level description and diagrams (already developed in slides) of the relations between knowns and unknowns.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C44C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5F981" w14:textId="77777777" w:rsidR="009E3D86" w:rsidRDefault="009E3D86">
      <w:r>
        <w:separator/>
      </w:r>
    </w:p>
  </w:endnote>
  <w:endnote w:type="continuationSeparator" w:id="0">
    <w:p w14:paraId="666589D2" w14:textId="77777777" w:rsidR="009E3D86" w:rsidRDefault="009E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67354" w14:textId="77777777" w:rsidR="00910373" w:rsidRDefault="00910373">
    <w:pPr>
      <w:spacing w:line="200" w:lineRule="exact"/>
    </w:pPr>
    <w:r>
      <w:rPr>
        <w:noProof w:val="0"/>
        <w:lang w:eastAsia="en-US"/>
      </w:rPr>
      <w:pict w14:anchorId="0080247B">
        <v:shapetype id="_x0000_t202" coordsize="21600,21600" o:spt="202" path="m,l,21600r21600,l21600,xe">
          <v:stroke joinstyle="miter"/>
          <v:path gradientshapeok="t" o:connecttype="rect"/>
        </v:shapetype>
        <v:shape id="_x0000_s2049" type="#_x0000_t202" alt="" style="position:absolute;left:0;text-align:left;margin-left:298.55pt;margin-top:755.1pt;width:14.9pt;height:12.9pt;z-index:-251657216;mso-wrap-style:square;mso-wrap-edited:f;mso-width-percent:0;mso-height-percent:0;mso-position-horizontal-relative:page;mso-position-vertical-relative:page;mso-width-percent:0;mso-height-percent:0;v-text-anchor:top" filled="f" stroked="f">
          <v:textbox inset="0,0,0,0">
            <w:txbxContent>
              <w:p w14:paraId="4F042B98" w14:textId="77777777" w:rsidR="00910373" w:rsidRDefault="00910373">
                <w:pPr>
                  <w:spacing w:line="220" w:lineRule="exact"/>
                  <w:ind w:left="40"/>
                </w:pPr>
                <w:r>
                  <w:fldChar w:fldCharType="begin"/>
                </w:r>
                <w:r>
                  <w:rPr>
                    <w:w w:val="99"/>
                  </w:rPr>
                  <w:instrText xml:space="preserve"> PAGE </w:instrText>
                </w:r>
                <w:r>
                  <w:fldChar w:fldCharType="separate"/>
                </w:r>
                <w:r w:rsidR="00CD2435">
                  <w:rPr>
                    <w:w w:val="99"/>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804F1" w14:textId="77777777" w:rsidR="00910373" w:rsidRDefault="00910373">
    <w:pPr>
      <w:widowControl w:val="0"/>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8B05A" w14:textId="77777777" w:rsidR="009E3D86" w:rsidRDefault="009E3D86">
      <w:r>
        <w:separator/>
      </w:r>
    </w:p>
  </w:footnote>
  <w:footnote w:type="continuationSeparator" w:id="0">
    <w:p w14:paraId="2DAC42FA" w14:textId="77777777" w:rsidR="009E3D86" w:rsidRDefault="009E3D86">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anzhen Hong">
    <w15:presenceInfo w15:providerId="Windows Live" w15:userId="4230adae3b124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0NLcwNDYzsDA3NTZV0lEKTi0uzszPAykwqgUAvJGmyywAAAA="/>
  </w:docVars>
  <w:rsids>
    <w:rsidRoot w:val="00AF65B7"/>
    <w:rsid w:val="000962CE"/>
    <w:rsid w:val="00410583"/>
    <w:rsid w:val="005C0266"/>
    <w:rsid w:val="006072E5"/>
    <w:rsid w:val="00746D2B"/>
    <w:rsid w:val="00910373"/>
    <w:rsid w:val="009E3D86"/>
    <w:rsid w:val="00AF65B7"/>
    <w:rsid w:val="00CD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6375C7F"/>
  <w14:defaultImageDpi w14:val="0"/>
  <w15:docId w15:val="{E8D814BD-E18D-423F-BCB1-9C5F6F48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CommentReference">
    <w:name w:val="annotation reference"/>
    <w:basedOn w:val="DefaultParagraphFont"/>
    <w:uiPriority w:val="99"/>
    <w:semiHidden/>
    <w:unhideWhenUsed/>
    <w:rsid w:val="005C0266"/>
    <w:rPr>
      <w:sz w:val="16"/>
      <w:szCs w:val="16"/>
    </w:rPr>
  </w:style>
  <w:style w:type="paragraph" w:styleId="CommentText">
    <w:name w:val="annotation text"/>
    <w:basedOn w:val="Normal"/>
    <w:link w:val="CommentTextChar"/>
    <w:uiPriority w:val="99"/>
    <w:semiHidden/>
    <w:unhideWhenUsed/>
    <w:rsid w:val="005C0266"/>
    <w:pPr>
      <w:autoSpaceDE/>
      <w:autoSpaceDN/>
      <w:adjustRightInd/>
      <w:jc w:val="left"/>
    </w:pPr>
    <w:rPr>
      <w:rFonts w:eastAsia="Times New Roman"/>
      <w:noProof w:val="0"/>
      <w:sz w:val="20"/>
      <w:szCs w:val="20"/>
      <w:lang w:eastAsia="en-US"/>
    </w:rPr>
  </w:style>
  <w:style w:type="character" w:customStyle="1" w:styleId="CommentTextChar">
    <w:name w:val="Comment Text Char"/>
    <w:basedOn w:val="DefaultParagraphFont"/>
    <w:link w:val="CommentText"/>
    <w:uiPriority w:val="99"/>
    <w:semiHidden/>
    <w:rsid w:val="005C0266"/>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5C02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266"/>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Original file was NFP.tex</vt:lpstr>
    </vt:vector>
  </TitlesOfParts>
  <Company/>
  <LinksUpToDate>false</LinksUpToDate>
  <CharactersWithSpaces>21950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NFP.tex</dc:title>
  <dc:subject/>
  <dc:creator>Han</dc:creator>
  <cp:keywords/>
  <dc:description>Created using latex2rtf 2.3.17 r1261 (released March 28, 2018) on Thu Nov 08 16:43:28 2018</dc:description>
  <cp:lastModifiedBy>Han</cp:lastModifiedBy>
  <cp:revision>5</cp:revision>
  <dcterms:created xsi:type="dcterms:W3CDTF">2018-11-09T00:44:00Z</dcterms:created>
  <dcterms:modified xsi:type="dcterms:W3CDTF">2018-11-09T01:27:00Z</dcterms:modified>
</cp:coreProperties>
</file>